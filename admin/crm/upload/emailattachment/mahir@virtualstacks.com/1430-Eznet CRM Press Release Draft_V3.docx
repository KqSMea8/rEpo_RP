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6D0DA" w14:textId="77777777" w:rsidR="00884E0A" w:rsidRDefault="00884E0A" w:rsidP="00F2352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PRESS RELEASE: FOR IMMEDIATE RELEASE </w:t>
      </w:r>
    </w:p>
    <w:p w14:paraId="3E273BB3" w14:textId="77777777" w:rsidR="00E15C91" w:rsidRDefault="00884E0A" w:rsidP="00F23525">
      <w:pPr>
        <w:rPr>
          <w:b/>
          <w:sz w:val="36"/>
          <w:szCs w:val="36"/>
        </w:rPr>
      </w:pPr>
      <w:r>
        <w:rPr>
          <w:b/>
          <w:sz w:val="36"/>
          <w:szCs w:val="36"/>
        </w:rPr>
        <w:t>EZNETCRM EMERG</w:t>
      </w:r>
      <w:r w:rsidR="00E15C91">
        <w:rPr>
          <w:b/>
          <w:sz w:val="36"/>
          <w:szCs w:val="36"/>
        </w:rPr>
        <w:t xml:space="preserve">ES WITH TOP OFFERINGS FOR </w:t>
      </w:r>
    </w:p>
    <w:p w14:paraId="022A094A" w14:textId="77777777" w:rsidR="00884E0A" w:rsidRDefault="00E15C91" w:rsidP="00F23525">
      <w:pPr>
        <w:rPr>
          <w:b/>
          <w:sz w:val="36"/>
          <w:szCs w:val="36"/>
        </w:rPr>
      </w:pPr>
      <w:r>
        <w:rPr>
          <w:b/>
          <w:sz w:val="36"/>
          <w:szCs w:val="36"/>
        </w:rPr>
        <w:t>CLOUD</w:t>
      </w:r>
      <w:ins w:id="0" w:author="Jheanelle Soyibo" w:date="2015-05-05T12:29:00Z">
        <w:r w:rsidR="00927B71">
          <w:rPr>
            <w:b/>
            <w:sz w:val="36"/>
            <w:szCs w:val="36"/>
          </w:rPr>
          <w:t>-</w:t>
        </w:r>
      </w:ins>
      <w:del w:id="1" w:author="Jheanelle Soyibo" w:date="2015-05-05T12:29:00Z">
        <w:r w:rsidDel="00927B71">
          <w:rPr>
            <w:b/>
            <w:sz w:val="36"/>
            <w:szCs w:val="36"/>
          </w:rPr>
          <w:delText xml:space="preserve">- </w:delText>
        </w:r>
      </w:del>
      <w:r w:rsidR="00884E0A">
        <w:rPr>
          <w:b/>
          <w:sz w:val="36"/>
          <w:szCs w:val="36"/>
        </w:rPr>
        <w:t xml:space="preserve">BASED CUSTOMER RELATIONSHIP MANAGEMENT </w:t>
      </w:r>
    </w:p>
    <w:p w14:paraId="21B30565" w14:textId="77777777" w:rsidR="00F45407" w:rsidRDefault="00F45407" w:rsidP="00F45407">
      <w:pPr>
        <w:rPr>
          <w:b/>
          <w:sz w:val="36"/>
          <w:szCs w:val="36"/>
        </w:rPr>
      </w:pPr>
    </w:p>
    <w:p w14:paraId="6BE2BF4B" w14:textId="77777777" w:rsidR="00F45407" w:rsidRDefault="00E15C91" w:rsidP="00F45407">
      <w:pPr>
        <w:rPr>
          <w:sz w:val="24"/>
          <w:szCs w:val="24"/>
        </w:rPr>
      </w:pPr>
      <w:r>
        <w:rPr>
          <w:sz w:val="24"/>
          <w:szCs w:val="24"/>
        </w:rPr>
        <w:t>Lake Mary, F</w:t>
      </w:r>
      <w:r w:rsidR="00F23525">
        <w:rPr>
          <w:sz w:val="24"/>
          <w:szCs w:val="24"/>
        </w:rPr>
        <w:t xml:space="preserve">L - </w:t>
      </w:r>
      <w:r w:rsidR="00F45407" w:rsidRPr="00AD5194">
        <w:rPr>
          <w:sz w:val="24"/>
          <w:szCs w:val="24"/>
        </w:rPr>
        <w:t xml:space="preserve">If you are looking for </w:t>
      </w:r>
      <w:r>
        <w:rPr>
          <w:sz w:val="24"/>
          <w:szCs w:val="24"/>
        </w:rPr>
        <w:t>a new feature-</w:t>
      </w:r>
      <w:r w:rsidR="00AD5194" w:rsidRPr="00AD5194">
        <w:rPr>
          <w:sz w:val="24"/>
          <w:szCs w:val="24"/>
        </w:rPr>
        <w:t xml:space="preserve">rich </w:t>
      </w:r>
      <w:r>
        <w:rPr>
          <w:sz w:val="24"/>
          <w:szCs w:val="24"/>
        </w:rPr>
        <w:t>Customer Relationship Management System</w:t>
      </w:r>
      <w:r w:rsidRPr="00AD5194">
        <w:rPr>
          <w:sz w:val="24"/>
          <w:szCs w:val="24"/>
        </w:rPr>
        <w:t xml:space="preserve"> </w:t>
      </w:r>
      <w:r w:rsidR="00AD5194" w:rsidRPr="00AD5194">
        <w:rPr>
          <w:sz w:val="24"/>
          <w:szCs w:val="24"/>
        </w:rPr>
        <w:t xml:space="preserve">solution, with an affordable price point and 24/7 customer support then </w:t>
      </w:r>
      <w:proofErr w:type="spellStart"/>
      <w:ins w:id="2" w:author="Jheanelle Soyibo" w:date="2015-05-05T12:48:00Z">
        <w:r w:rsidR="007B6862">
          <w:rPr>
            <w:b/>
            <w:sz w:val="24"/>
            <w:szCs w:val="24"/>
          </w:rPr>
          <w:t>e</w:t>
        </w:r>
      </w:ins>
      <w:del w:id="3" w:author="Jheanelle Soyibo" w:date="2015-05-05T12:48:00Z">
        <w:r w:rsidR="00AD5194" w:rsidRPr="00E277EF" w:rsidDel="007B6862">
          <w:rPr>
            <w:b/>
            <w:sz w:val="24"/>
            <w:szCs w:val="24"/>
          </w:rPr>
          <w:delText>E</w:delText>
        </w:r>
      </w:del>
      <w:r w:rsidR="00AD5194" w:rsidRPr="00E277EF">
        <w:rPr>
          <w:b/>
          <w:sz w:val="24"/>
          <w:szCs w:val="24"/>
        </w:rPr>
        <w:t>Znet</w:t>
      </w:r>
      <w:proofErr w:type="spellEnd"/>
      <w:ins w:id="4" w:author="Jheanelle Soyibo" w:date="2015-05-05T12:48:00Z">
        <w:r w:rsidR="007B6862">
          <w:rPr>
            <w:b/>
            <w:sz w:val="24"/>
            <w:szCs w:val="24"/>
          </w:rPr>
          <w:t xml:space="preserve"> </w:t>
        </w:r>
      </w:ins>
      <w:r w:rsidR="00AD5194" w:rsidRPr="00E277EF">
        <w:rPr>
          <w:b/>
          <w:sz w:val="24"/>
          <w:szCs w:val="24"/>
        </w:rPr>
        <w:t>CRM</w:t>
      </w:r>
      <w:r w:rsidR="00AD5194" w:rsidRPr="00AD5194">
        <w:rPr>
          <w:sz w:val="24"/>
          <w:szCs w:val="24"/>
        </w:rPr>
        <w:t xml:space="preserve"> </w:t>
      </w:r>
      <w:r w:rsidR="00AD5194">
        <w:rPr>
          <w:sz w:val="24"/>
          <w:szCs w:val="24"/>
        </w:rPr>
        <w:t>should be your number one choice for a</w:t>
      </w:r>
      <w:r>
        <w:rPr>
          <w:sz w:val="24"/>
          <w:szCs w:val="24"/>
        </w:rPr>
        <w:t xml:space="preserve"> CRM</w:t>
      </w:r>
      <w:r w:rsidR="00AD5194" w:rsidRPr="00AD5194">
        <w:rPr>
          <w:sz w:val="24"/>
          <w:szCs w:val="24"/>
        </w:rPr>
        <w:t>.</w:t>
      </w:r>
      <w:r w:rsidR="00884E0A">
        <w:rPr>
          <w:sz w:val="24"/>
          <w:szCs w:val="24"/>
        </w:rPr>
        <w:t xml:space="preserve"> For those who have been overwhelmed in the past, </w:t>
      </w:r>
      <w:proofErr w:type="spellStart"/>
      <w:ins w:id="5" w:author="Jheanelle Soyibo" w:date="2015-05-05T12:48:00Z">
        <w:r w:rsidR="007B6862">
          <w:rPr>
            <w:sz w:val="24"/>
            <w:szCs w:val="24"/>
          </w:rPr>
          <w:t>e</w:t>
        </w:r>
      </w:ins>
      <w:del w:id="6" w:author="Jheanelle Soyibo" w:date="2015-05-05T12:48:00Z">
        <w:r w:rsidR="00884E0A" w:rsidDel="007B6862">
          <w:rPr>
            <w:sz w:val="24"/>
            <w:szCs w:val="24"/>
          </w:rPr>
          <w:delText>E</w:delText>
        </w:r>
      </w:del>
      <w:r w:rsidR="00884E0A">
        <w:rPr>
          <w:sz w:val="24"/>
          <w:szCs w:val="24"/>
        </w:rPr>
        <w:t>ZnetCRM</w:t>
      </w:r>
      <w:proofErr w:type="spellEnd"/>
      <w:r w:rsidR="00884E0A">
        <w:rPr>
          <w:sz w:val="24"/>
          <w:szCs w:val="24"/>
        </w:rPr>
        <w:t xml:space="preserve"> has made it easier than ever to hit the ground running by improving current customer relationships and setting a tone for better relationships with prospective customers, too. </w:t>
      </w:r>
    </w:p>
    <w:p w14:paraId="74D19BA6" w14:textId="77777777" w:rsidR="00F23525" w:rsidRDefault="00A35DED" w:rsidP="00CA2D3C">
      <w:pPr>
        <w:rPr>
          <w:b/>
          <w:sz w:val="24"/>
          <w:szCs w:val="24"/>
        </w:rPr>
      </w:pPr>
      <w:r w:rsidRPr="00E277EF">
        <w:rPr>
          <w:b/>
          <w:sz w:val="24"/>
          <w:szCs w:val="24"/>
        </w:rPr>
        <w:t>FEATURES</w:t>
      </w:r>
    </w:p>
    <w:p w14:paraId="284D35CE" w14:textId="77777777" w:rsidR="004472F5" w:rsidRDefault="007B6862" w:rsidP="00CA2D3C">
      <w:pPr>
        <w:rPr>
          <w:sz w:val="24"/>
          <w:szCs w:val="24"/>
        </w:rPr>
      </w:pPr>
      <w:proofErr w:type="spellStart"/>
      <w:proofErr w:type="gramStart"/>
      <w:ins w:id="7" w:author="Jheanelle Soyibo" w:date="2015-05-05T12:48:00Z">
        <w:r>
          <w:rPr>
            <w:b/>
            <w:sz w:val="24"/>
            <w:szCs w:val="24"/>
          </w:rPr>
          <w:t>e</w:t>
        </w:r>
      </w:ins>
      <w:proofErr w:type="gramEnd"/>
      <w:del w:id="8" w:author="Jheanelle Soyibo" w:date="2015-05-05T12:48:00Z">
        <w:r w:rsidR="00A35DED" w:rsidRPr="00E277EF" w:rsidDel="007B6862">
          <w:rPr>
            <w:b/>
            <w:sz w:val="24"/>
            <w:szCs w:val="24"/>
          </w:rPr>
          <w:delText>E</w:delText>
        </w:r>
      </w:del>
      <w:r w:rsidR="00A35DED" w:rsidRPr="00E277EF">
        <w:rPr>
          <w:b/>
          <w:sz w:val="24"/>
          <w:szCs w:val="24"/>
        </w:rPr>
        <w:t>Znet</w:t>
      </w:r>
      <w:proofErr w:type="spellEnd"/>
      <w:ins w:id="9" w:author="Jheanelle Soyibo" w:date="2015-05-05T12:48:00Z">
        <w:r>
          <w:rPr>
            <w:b/>
            <w:sz w:val="24"/>
            <w:szCs w:val="24"/>
          </w:rPr>
          <w:t xml:space="preserve"> </w:t>
        </w:r>
      </w:ins>
      <w:r w:rsidR="00A35DED" w:rsidRPr="00E277EF">
        <w:rPr>
          <w:b/>
          <w:sz w:val="24"/>
          <w:szCs w:val="24"/>
        </w:rPr>
        <w:t>CRM</w:t>
      </w:r>
      <w:r w:rsidR="00E15C91">
        <w:rPr>
          <w:sz w:val="24"/>
          <w:szCs w:val="24"/>
        </w:rPr>
        <w:t xml:space="preserve"> is a </w:t>
      </w:r>
      <w:r w:rsidR="00E15C91" w:rsidRPr="00A20F17">
        <w:rPr>
          <w:sz w:val="24"/>
          <w:szCs w:val="24"/>
          <w:u w:val="single"/>
          <w:rPrChange w:id="10" w:author="Jheanelle Soyibo" w:date="2015-05-05T12:45:00Z">
            <w:rPr>
              <w:sz w:val="24"/>
              <w:szCs w:val="24"/>
            </w:rPr>
          </w:rPrChange>
        </w:rPr>
        <w:t>feature-</w:t>
      </w:r>
      <w:r w:rsidR="00A35DED" w:rsidRPr="00A20F17">
        <w:rPr>
          <w:sz w:val="24"/>
          <w:szCs w:val="24"/>
          <w:u w:val="single"/>
          <w:rPrChange w:id="11" w:author="Jheanelle Soyibo" w:date="2015-05-05T12:45:00Z">
            <w:rPr>
              <w:sz w:val="24"/>
              <w:szCs w:val="24"/>
            </w:rPr>
          </w:rPrChange>
        </w:rPr>
        <w:t>ric</w:t>
      </w:r>
      <w:r w:rsidR="00CA2D3C" w:rsidRPr="00A20F17">
        <w:rPr>
          <w:sz w:val="24"/>
          <w:szCs w:val="24"/>
          <w:u w:val="single"/>
          <w:rPrChange w:id="12" w:author="Jheanelle Soyibo" w:date="2015-05-05T12:45:00Z">
            <w:rPr>
              <w:sz w:val="24"/>
              <w:szCs w:val="24"/>
            </w:rPr>
          </w:rPrChange>
        </w:rPr>
        <w:t>h</w:t>
      </w:r>
      <w:r w:rsidR="00CA2D3C">
        <w:rPr>
          <w:sz w:val="24"/>
          <w:szCs w:val="24"/>
        </w:rPr>
        <w:t xml:space="preserve"> CRM with f</w:t>
      </w:r>
      <w:r w:rsidR="00E15C91">
        <w:rPr>
          <w:sz w:val="24"/>
          <w:szCs w:val="24"/>
        </w:rPr>
        <w:t>unctions</w:t>
      </w:r>
      <w:r w:rsidR="00CA2D3C">
        <w:rPr>
          <w:sz w:val="24"/>
          <w:szCs w:val="24"/>
        </w:rPr>
        <w:t xml:space="preserve"> that include:</w:t>
      </w:r>
      <w:r w:rsidR="00F23525">
        <w:rPr>
          <w:sz w:val="24"/>
          <w:szCs w:val="24"/>
        </w:rPr>
        <w:t xml:space="preserve"> </w:t>
      </w:r>
      <w:r w:rsidR="00F23525" w:rsidRPr="00A20F17">
        <w:rPr>
          <w:sz w:val="24"/>
          <w:szCs w:val="24"/>
          <w:u w:val="single"/>
          <w:rPrChange w:id="13" w:author="Jheanelle Soyibo" w:date="2015-05-05T12:45:00Z">
            <w:rPr>
              <w:sz w:val="24"/>
              <w:szCs w:val="24"/>
            </w:rPr>
          </w:rPrChange>
        </w:rPr>
        <w:t>cloud-</w:t>
      </w:r>
      <w:r w:rsidR="00CA2D3C" w:rsidRPr="00A20F17">
        <w:rPr>
          <w:sz w:val="24"/>
          <w:szCs w:val="24"/>
          <w:u w:val="single"/>
          <w:rPrChange w:id="14" w:author="Jheanelle Soyibo" w:date="2015-05-05T12:45:00Z">
            <w:rPr>
              <w:sz w:val="24"/>
              <w:szCs w:val="24"/>
            </w:rPr>
          </w:rPrChange>
        </w:rPr>
        <w:t>based</w:t>
      </w:r>
      <w:r w:rsidR="00CA2D3C">
        <w:rPr>
          <w:sz w:val="24"/>
          <w:szCs w:val="24"/>
        </w:rPr>
        <w:t xml:space="preserve"> CRM </w:t>
      </w:r>
      <w:r w:rsidR="000E213B">
        <w:rPr>
          <w:sz w:val="24"/>
          <w:szCs w:val="24"/>
        </w:rPr>
        <w:t>(remote and mobile access)</w:t>
      </w:r>
      <w:r w:rsidR="00FF1E51">
        <w:rPr>
          <w:sz w:val="24"/>
          <w:szCs w:val="24"/>
        </w:rPr>
        <w:t xml:space="preserve">: </w:t>
      </w:r>
      <w:proofErr w:type="spellStart"/>
      <w:ins w:id="15" w:author="Jheanelle Soyibo" w:date="2015-05-05T12:48:00Z">
        <w:r>
          <w:rPr>
            <w:b/>
            <w:sz w:val="24"/>
            <w:szCs w:val="24"/>
          </w:rPr>
          <w:t>e</w:t>
        </w:r>
      </w:ins>
      <w:del w:id="16" w:author="Jheanelle Soyibo" w:date="2015-05-05T12:48:00Z">
        <w:r w:rsidR="00FF1E51" w:rsidRPr="00E277EF" w:rsidDel="007B6862">
          <w:rPr>
            <w:b/>
            <w:sz w:val="24"/>
            <w:szCs w:val="24"/>
          </w:rPr>
          <w:delText>E</w:delText>
        </w:r>
      </w:del>
      <w:r w:rsidR="00FF1E51" w:rsidRPr="00E277EF">
        <w:rPr>
          <w:b/>
          <w:sz w:val="24"/>
          <w:szCs w:val="24"/>
        </w:rPr>
        <w:t>Znet</w:t>
      </w:r>
      <w:proofErr w:type="spellEnd"/>
      <w:ins w:id="17" w:author="Jheanelle Soyibo" w:date="2015-05-05T12:48:00Z">
        <w:r>
          <w:rPr>
            <w:b/>
            <w:sz w:val="24"/>
            <w:szCs w:val="24"/>
          </w:rPr>
          <w:t xml:space="preserve"> </w:t>
        </w:r>
      </w:ins>
      <w:r w:rsidR="00FF1E51" w:rsidRPr="00E277EF">
        <w:rPr>
          <w:b/>
          <w:sz w:val="24"/>
          <w:szCs w:val="24"/>
        </w:rPr>
        <w:t>CRM</w:t>
      </w:r>
      <w:r w:rsidR="00E15C91">
        <w:rPr>
          <w:sz w:val="24"/>
          <w:szCs w:val="24"/>
        </w:rPr>
        <w:t xml:space="preserve"> </w:t>
      </w:r>
      <w:r w:rsidR="00E15C91" w:rsidRPr="00A20F17">
        <w:rPr>
          <w:sz w:val="24"/>
          <w:szCs w:val="24"/>
          <w:u w:val="single"/>
          <w:rPrChange w:id="18" w:author="Jheanelle Soyibo" w:date="2015-05-05T12:45:00Z">
            <w:rPr>
              <w:sz w:val="24"/>
              <w:szCs w:val="24"/>
            </w:rPr>
          </w:rPrChange>
        </w:rPr>
        <w:t>cloud</w:t>
      </w:r>
      <w:ins w:id="19" w:author="Jheanelle Soyibo" w:date="2015-05-05T12:29:00Z">
        <w:r w:rsidR="00927B71" w:rsidRPr="00A20F17">
          <w:rPr>
            <w:sz w:val="24"/>
            <w:szCs w:val="24"/>
            <w:u w:val="single"/>
            <w:rPrChange w:id="20" w:author="Jheanelle Soyibo" w:date="2015-05-05T12:45:00Z">
              <w:rPr>
                <w:sz w:val="24"/>
                <w:szCs w:val="24"/>
              </w:rPr>
            </w:rPrChange>
          </w:rPr>
          <w:t>-</w:t>
        </w:r>
      </w:ins>
      <w:del w:id="21" w:author="Jheanelle Soyibo" w:date="2015-05-05T12:29:00Z">
        <w:r w:rsidR="00E15C91" w:rsidRPr="00A20F17" w:rsidDel="00927B71">
          <w:rPr>
            <w:sz w:val="24"/>
            <w:szCs w:val="24"/>
            <w:u w:val="single"/>
            <w:rPrChange w:id="22" w:author="Jheanelle Soyibo" w:date="2015-05-05T12:45:00Z">
              <w:rPr>
                <w:sz w:val="24"/>
                <w:szCs w:val="24"/>
              </w:rPr>
            </w:rPrChange>
          </w:rPr>
          <w:delText>-</w:delText>
        </w:r>
      </w:del>
      <w:r w:rsidR="00FF1E51" w:rsidRPr="00A20F17">
        <w:rPr>
          <w:sz w:val="24"/>
          <w:szCs w:val="24"/>
          <w:u w:val="single"/>
          <w:rPrChange w:id="23" w:author="Jheanelle Soyibo" w:date="2015-05-05T12:45:00Z">
            <w:rPr>
              <w:sz w:val="24"/>
              <w:szCs w:val="24"/>
            </w:rPr>
          </w:rPrChange>
        </w:rPr>
        <w:t xml:space="preserve">based </w:t>
      </w:r>
      <w:r w:rsidR="00FF1E51">
        <w:rPr>
          <w:sz w:val="24"/>
          <w:szCs w:val="24"/>
        </w:rPr>
        <w:t xml:space="preserve">CRM </w:t>
      </w:r>
      <w:r w:rsidR="00E15C91" w:rsidRPr="00A20F17">
        <w:rPr>
          <w:sz w:val="24"/>
          <w:szCs w:val="24"/>
          <w:u w:val="single"/>
          <w:rPrChange w:id="24" w:author="Jheanelle Soyibo" w:date="2015-05-05T12:46:00Z">
            <w:rPr>
              <w:sz w:val="24"/>
              <w:szCs w:val="24"/>
            </w:rPr>
          </w:rPrChange>
        </w:rPr>
        <w:t>that</w:t>
      </w:r>
      <w:r w:rsidR="00E15C91">
        <w:rPr>
          <w:sz w:val="24"/>
          <w:szCs w:val="24"/>
        </w:rPr>
        <w:t xml:space="preserve"> </w:t>
      </w:r>
      <w:r w:rsidR="00FF1E51">
        <w:rPr>
          <w:sz w:val="24"/>
          <w:szCs w:val="24"/>
        </w:rPr>
        <w:t>lets your salesforce do their jobs while letting us worry about your data and storage. Plus</w:t>
      </w:r>
      <w:ins w:id="25" w:author="Jheanelle Soyibo" w:date="2015-05-05T12:29:00Z">
        <w:r w:rsidR="00927B71">
          <w:rPr>
            <w:sz w:val="24"/>
            <w:szCs w:val="24"/>
          </w:rPr>
          <w:t>,</w:t>
        </w:r>
      </w:ins>
      <w:del w:id="26" w:author="Jheanelle Soyibo" w:date="2015-05-05T12:29:00Z">
        <w:r w:rsidR="00927B71" w:rsidDel="00927B71">
          <w:rPr>
            <w:sz w:val="24"/>
            <w:szCs w:val="24"/>
          </w:rPr>
          <w:delText>,</w:delText>
        </w:r>
      </w:del>
      <w:r w:rsidR="00FF1E51">
        <w:rPr>
          <w:sz w:val="24"/>
          <w:szCs w:val="24"/>
        </w:rPr>
        <w:t xml:space="preserve"> with our </w:t>
      </w:r>
      <w:commentRangeStart w:id="27"/>
      <w:r w:rsidR="00FF1E51" w:rsidRPr="00927B71">
        <w:rPr>
          <w:sz w:val="24"/>
          <w:szCs w:val="24"/>
          <w:u w:val="single"/>
          <w:rPrChange w:id="28" w:author="Jheanelle Soyibo" w:date="2015-05-05T12:29:00Z">
            <w:rPr>
              <w:sz w:val="24"/>
              <w:szCs w:val="24"/>
            </w:rPr>
          </w:rPrChange>
        </w:rPr>
        <w:t>plethora of redundancy,</w:t>
      </w:r>
      <w:r w:rsidR="00FF1E51">
        <w:rPr>
          <w:sz w:val="24"/>
          <w:szCs w:val="24"/>
        </w:rPr>
        <w:t xml:space="preserve"> </w:t>
      </w:r>
      <w:commentRangeEnd w:id="27"/>
      <w:r w:rsidR="00A20F17">
        <w:rPr>
          <w:rStyle w:val="CommentReference"/>
        </w:rPr>
        <w:commentReference w:id="27"/>
      </w:r>
      <w:r w:rsidR="00FF1E51">
        <w:rPr>
          <w:sz w:val="24"/>
          <w:szCs w:val="24"/>
        </w:rPr>
        <w:t xml:space="preserve">you will ALWAYS be able to access your data – </w:t>
      </w:r>
      <w:r w:rsidR="00DE014A">
        <w:rPr>
          <w:sz w:val="24"/>
          <w:szCs w:val="24"/>
        </w:rPr>
        <w:t xml:space="preserve">PERIOD! </w:t>
      </w:r>
      <w:r w:rsidR="00CA2D3C">
        <w:rPr>
          <w:sz w:val="24"/>
          <w:szCs w:val="24"/>
        </w:rPr>
        <w:t>Simplicity and ease of use and integration</w:t>
      </w:r>
      <w:r w:rsidR="00870836">
        <w:rPr>
          <w:sz w:val="24"/>
          <w:szCs w:val="24"/>
        </w:rPr>
        <w:t xml:space="preserve">: </w:t>
      </w:r>
      <w:proofErr w:type="spellStart"/>
      <w:ins w:id="29" w:author="Jheanelle Soyibo" w:date="2015-05-05T12:48:00Z">
        <w:r>
          <w:rPr>
            <w:b/>
            <w:sz w:val="24"/>
            <w:szCs w:val="24"/>
          </w:rPr>
          <w:t>e</w:t>
        </w:r>
      </w:ins>
      <w:del w:id="30" w:author="Jheanelle Soyibo" w:date="2015-05-05T12:48:00Z">
        <w:r w:rsidR="00870836" w:rsidRPr="00E277EF" w:rsidDel="007B6862">
          <w:rPr>
            <w:b/>
            <w:sz w:val="24"/>
            <w:szCs w:val="24"/>
          </w:rPr>
          <w:delText>E</w:delText>
        </w:r>
      </w:del>
      <w:r w:rsidR="00870836" w:rsidRPr="00E277EF">
        <w:rPr>
          <w:b/>
          <w:sz w:val="24"/>
          <w:szCs w:val="24"/>
        </w:rPr>
        <w:t>Znet</w:t>
      </w:r>
      <w:proofErr w:type="spellEnd"/>
      <w:ins w:id="31" w:author="Jheanelle Soyibo" w:date="2015-05-05T12:48:00Z">
        <w:r>
          <w:rPr>
            <w:b/>
            <w:sz w:val="24"/>
            <w:szCs w:val="24"/>
          </w:rPr>
          <w:t xml:space="preserve"> </w:t>
        </w:r>
      </w:ins>
      <w:r w:rsidR="00870836" w:rsidRPr="00E277EF">
        <w:rPr>
          <w:b/>
          <w:sz w:val="24"/>
          <w:szCs w:val="24"/>
        </w:rPr>
        <w:t>CRM</w:t>
      </w:r>
      <w:r w:rsidR="00870836">
        <w:rPr>
          <w:sz w:val="24"/>
          <w:szCs w:val="24"/>
        </w:rPr>
        <w:t xml:space="preserve"> is not only easy to integrate but also easy to use. Your salesforce will love this </w:t>
      </w:r>
      <w:r w:rsidR="00870836" w:rsidRPr="00A20F17">
        <w:rPr>
          <w:sz w:val="24"/>
          <w:szCs w:val="24"/>
          <w:u w:val="single"/>
          <w:rPrChange w:id="32" w:author="Jheanelle Soyibo" w:date="2015-05-05T12:46:00Z">
            <w:rPr>
              <w:sz w:val="24"/>
              <w:szCs w:val="24"/>
            </w:rPr>
          </w:rPrChange>
        </w:rPr>
        <w:t>feature</w:t>
      </w:r>
      <w:ins w:id="33" w:author="Jheanelle Soyibo" w:date="2015-05-05T12:41:00Z">
        <w:r w:rsidR="00A20F17" w:rsidRPr="00A20F17">
          <w:rPr>
            <w:sz w:val="24"/>
            <w:szCs w:val="24"/>
            <w:u w:val="single"/>
            <w:rPrChange w:id="34" w:author="Jheanelle Soyibo" w:date="2015-05-05T12:46:00Z">
              <w:rPr>
                <w:sz w:val="24"/>
                <w:szCs w:val="24"/>
              </w:rPr>
            </w:rPrChange>
          </w:rPr>
          <w:t>-</w:t>
        </w:r>
      </w:ins>
      <w:del w:id="35" w:author="Jheanelle Soyibo" w:date="2015-05-05T12:41:00Z">
        <w:r w:rsidR="00870836" w:rsidRPr="00A20F17" w:rsidDel="00A20F17">
          <w:rPr>
            <w:sz w:val="24"/>
            <w:szCs w:val="24"/>
            <w:u w:val="single"/>
            <w:rPrChange w:id="36" w:author="Jheanelle Soyibo" w:date="2015-05-05T12:46:00Z">
              <w:rPr>
                <w:sz w:val="24"/>
                <w:szCs w:val="24"/>
              </w:rPr>
            </w:rPrChange>
          </w:rPr>
          <w:delText xml:space="preserve"> </w:delText>
        </w:r>
      </w:del>
      <w:r w:rsidR="00870836" w:rsidRPr="00A20F17">
        <w:rPr>
          <w:sz w:val="24"/>
          <w:szCs w:val="24"/>
          <w:u w:val="single"/>
          <w:rPrChange w:id="37" w:author="Jheanelle Soyibo" w:date="2015-05-05T12:46:00Z">
            <w:rPr>
              <w:sz w:val="24"/>
              <w:szCs w:val="24"/>
            </w:rPr>
          </w:rPrChange>
        </w:rPr>
        <w:t>rich</w:t>
      </w:r>
      <w:ins w:id="38" w:author="Jheanelle Soyibo" w:date="2015-05-05T12:41:00Z">
        <w:r w:rsidR="00A20F17" w:rsidRPr="00A20F17">
          <w:rPr>
            <w:sz w:val="24"/>
            <w:szCs w:val="24"/>
            <w:u w:val="single"/>
            <w:rPrChange w:id="39" w:author="Jheanelle Soyibo" w:date="2015-05-05T12:46:00Z">
              <w:rPr>
                <w:sz w:val="24"/>
                <w:szCs w:val="24"/>
              </w:rPr>
            </w:rPrChange>
          </w:rPr>
          <w:t>,</w:t>
        </w:r>
      </w:ins>
      <w:r w:rsidR="00870836" w:rsidRPr="00A20F17">
        <w:rPr>
          <w:sz w:val="24"/>
          <w:szCs w:val="24"/>
          <w:u w:val="single"/>
          <w:rPrChange w:id="40" w:author="Jheanelle Soyibo" w:date="2015-05-05T12:46:00Z">
            <w:rPr>
              <w:sz w:val="24"/>
              <w:szCs w:val="24"/>
            </w:rPr>
          </w:rPrChange>
        </w:rPr>
        <w:t xml:space="preserve"> easy</w:t>
      </w:r>
      <w:ins w:id="41" w:author="Jheanelle Soyibo" w:date="2015-05-05T12:41:00Z">
        <w:r w:rsidR="00A20F17" w:rsidRPr="00A20F17">
          <w:rPr>
            <w:sz w:val="24"/>
            <w:szCs w:val="24"/>
            <w:u w:val="single"/>
            <w:rPrChange w:id="42" w:author="Jheanelle Soyibo" w:date="2015-05-05T12:46:00Z">
              <w:rPr>
                <w:sz w:val="24"/>
                <w:szCs w:val="24"/>
              </w:rPr>
            </w:rPrChange>
          </w:rPr>
          <w:t>-</w:t>
        </w:r>
      </w:ins>
      <w:r w:rsidR="00870836" w:rsidRPr="00A20F17">
        <w:rPr>
          <w:sz w:val="24"/>
          <w:szCs w:val="24"/>
          <w:u w:val="single"/>
          <w:rPrChange w:id="43" w:author="Jheanelle Soyibo" w:date="2015-05-05T12:46:00Z">
            <w:rPr>
              <w:sz w:val="24"/>
              <w:szCs w:val="24"/>
            </w:rPr>
          </w:rPrChange>
        </w:rPr>
        <w:t xml:space="preserve"> to</w:t>
      </w:r>
      <w:ins w:id="44" w:author="Jheanelle Soyibo" w:date="2015-05-05T12:41:00Z">
        <w:r w:rsidR="00A20F17" w:rsidRPr="00A20F17">
          <w:rPr>
            <w:sz w:val="24"/>
            <w:szCs w:val="24"/>
            <w:u w:val="single"/>
            <w:rPrChange w:id="45" w:author="Jheanelle Soyibo" w:date="2015-05-05T12:46:00Z">
              <w:rPr>
                <w:sz w:val="24"/>
                <w:szCs w:val="24"/>
              </w:rPr>
            </w:rPrChange>
          </w:rPr>
          <w:t>-</w:t>
        </w:r>
      </w:ins>
      <w:del w:id="46" w:author="Jheanelle Soyibo" w:date="2015-05-05T12:41:00Z">
        <w:r w:rsidR="00870836" w:rsidRPr="00A20F17" w:rsidDel="00A20F17">
          <w:rPr>
            <w:sz w:val="24"/>
            <w:szCs w:val="24"/>
            <w:u w:val="single"/>
            <w:rPrChange w:id="47" w:author="Jheanelle Soyibo" w:date="2015-05-05T12:46:00Z">
              <w:rPr>
                <w:sz w:val="24"/>
                <w:szCs w:val="24"/>
              </w:rPr>
            </w:rPrChange>
          </w:rPr>
          <w:delText xml:space="preserve"> </w:delText>
        </w:r>
      </w:del>
      <w:r w:rsidR="00870836" w:rsidRPr="00A20F17">
        <w:rPr>
          <w:sz w:val="24"/>
          <w:szCs w:val="24"/>
          <w:u w:val="single"/>
          <w:rPrChange w:id="48" w:author="Jheanelle Soyibo" w:date="2015-05-05T12:46:00Z">
            <w:rPr>
              <w:sz w:val="24"/>
              <w:szCs w:val="24"/>
            </w:rPr>
          </w:rPrChange>
        </w:rPr>
        <w:t>use</w:t>
      </w:r>
      <w:ins w:id="49" w:author="Jheanelle Soyibo" w:date="2015-05-05T12:41:00Z">
        <w:r w:rsidR="00A20F17" w:rsidRPr="00A20F17">
          <w:rPr>
            <w:sz w:val="24"/>
            <w:szCs w:val="24"/>
            <w:u w:val="single"/>
            <w:rPrChange w:id="50" w:author="Jheanelle Soyibo" w:date="2015-05-05T12:46:00Z">
              <w:rPr>
                <w:sz w:val="24"/>
                <w:szCs w:val="24"/>
              </w:rPr>
            </w:rPrChange>
          </w:rPr>
          <w:t>,</w:t>
        </w:r>
      </w:ins>
      <w:r w:rsidR="00870836" w:rsidRPr="00A20F17">
        <w:rPr>
          <w:sz w:val="24"/>
          <w:szCs w:val="24"/>
          <w:u w:val="single"/>
          <w:rPrChange w:id="51" w:author="Jheanelle Soyibo" w:date="2015-05-05T12:46:00Z">
            <w:rPr>
              <w:sz w:val="24"/>
              <w:szCs w:val="24"/>
            </w:rPr>
          </w:rPrChange>
        </w:rPr>
        <w:t xml:space="preserve"> cloud</w:t>
      </w:r>
      <w:ins w:id="52" w:author="Jheanelle Soyibo" w:date="2015-05-05T12:41:00Z">
        <w:r w:rsidR="00A20F17" w:rsidRPr="00A20F17">
          <w:rPr>
            <w:sz w:val="24"/>
            <w:szCs w:val="24"/>
            <w:u w:val="single"/>
            <w:rPrChange w:id="53" w:author="Jheanelle Soyibo" w:date="2015-05-05T12:46:00Z">
              <w:rPr>
                <w:sz w:val="24"/>
                <w:szCs w:val="24"/>
              </w:rPr>
            </w:rPrChange>
          </w:rPr>
          <w:t>-</w:t>
        </w:r>
      </w:ins>
      <w:del w:id="54" w:author="Jheanelle Soyibo" w:date="2015-05-05T12:41:00Z">
        <w:r w:rsidR="00870836" w:rsidRPr="00A20F17" w:rsidDel="00A20F17">
          <w:rPr>
            <w:sz w:val="24"/>
            <w:szCs w:val="24"/>
            <w:u w:val="single"/>
            <w:rPrChange w:id="55" w:author="Jheanelle Soyibo" w:date="2015-05-05T12:46:00Z">
              <w:rPr>
                <w:sz w:val="24"/>
                <w:szCs w:val="24"/>
              </w:rPr>
            </w:rPrChange>
          </w:rPr>
          <w:delText xml:space="preserve"> </w:delText>
        </w:r>
      </w:del>
      <w:r w:rsidR="00870836" w:rsidRPr="00A20F17">
        <w:rPr>
          <w:sz w:val="24"/>
          <w:szCs w:val="24"/>
          <w:u w:val="single"/>
          <w:rPrChange w:id="56" w:author="Jheanelle Soyibo" w:date="2015-05-05T12:46:00Z">
            <w:rPr>
              <w:sz w:val="24"/>
              <w:szCs w:val="24"/>
            </w:rPr>
          </w:rPrChange>
        </w:rPr>
        <w:t>based</w:t>
      </w:r>
      <w:r w:rsidR="00870836">
        <w:rPr>
          <w:sz w:val="24"/>
          <w:szCs w:val="24"/>
        </w:rPr>
        <w:t xml:space="preserve"> CRM</w:t>
      </w:r>
      <w:r w:rsidR="00DE014A">
        <w:rPr>
          <w:sz w:val="24"/>
          <w:szCs w:val="24"/>
        </w:rPr>
        <w:t>.</w:t>
      </w:r>
      <w:r w:rsidR="00F23525">
        <w:rPr>
          <w:sz w:val="24"/>
          <w:szCs w:val="24"/>
        </w:rPr>
        <w:t xml:space="preserve"> </w:t>
      </w:r>
      <w:r w:rsidR="00CA2D3C">
        <w:rPr>
          <w:sz w:val="24"/>
          <w:szCs w:val="24"/>
        </w:rPr>
        <w:t xml:space="preserve">Mobile </w:t>
      </w:r>
      <w:del w:id="57" w:author="Jheanelle Soyibo" w:date="2015-05-05T12:44:00Z">
        <w:r w:rsidR="00CA2D3C" w:rsidRPr="00A20F17" w:rsidDel="00A20F17">
          <w:rPr>
            <w:sz w:val="24"/>
            <w:szCs w:val="24"/>
            <w:u w:val="single"/>
            <w:rPrChange w:id="58" w:author="Jheanelle Soyibo" w:date="2015-05-05T12:44:00Z">
              <w:rPr>
                <w:sz w:val="24"/>
                <w:szCs w:val="24"/>
              </w:rPr>
            </w:rPrChange>
          </w:rPr>
          <w:delText>accessibility</w:delText>
        </w:r>
      </w:del>
      <w:ins w:id="59" w:author="Jheanelle Soyibo" w:date="2015-05-05T12:44:00Z">
        <w:r w:rsidR="00A20F17" w:rsidRPr="00A20F17">
          <w:rPr>
            <w:sz w:val="24"/>
            <w:szCs w:val="24"/>
            <w:u w:val="single"/>
            <w:rPrChange w:id="60" w:author="Jheanelle Soyibo" w:date="2015-05-05T12:44:00Z">
              <w:rPr>
                <w:sz w:val="24"/>
                <w:szCs w:val="24"/>
              </w:rPr>
            </w:rPrChange>
          </w:rPr>
          <w:t>convenience</w:t>
        </w:r>
      </w:ins>
      <w:r w:rsidR="000E213B">
        <w:rPr>
          <w:sz w:val="24"/>
          <w:szCs w:val="24"/>
        </w:rPr>
        <w:t xml:space="preserve">: </w:t>
      </w:r>
      <w:proofErr w:type="spellStart"/>
      <w:ins w:id="61" w:author="Jheanelle Soyibo" w:date="2015-05-05T12:48:00Z">
        <w:r>
          <w:rPr>
            <w:b/>
            <w:sz w:val="24"/>
            <w:szCs w:val="24"/>
          </w:rPr>
          <w:t>e</w:t>
        </w:r>
      </w:ins>
      <w:del w:id="62" w:author="Jheanelle Soyibo" w:date="2015-05-05T12:48:00Z">
        <w:r w:rsidR="000E213B" w:rsidRPr="00E277EF" w:rsidDel="007B6862">
          <w:rPr>
            <w:b/>
            <w:sz w:val="24"/>
            <w:szCs w:val="24"/>
          </w:rPr>
          <w:delText>E</w:delText>
        </w:r>
      </w:del>
      <w:r w:rsidR="000E213B" w:rsidRPr="00E277EF">
        <w:rPr>
          <w:b/>
          <w:sz w:val="24"/>
          <w:szCs w:val="24"/>
        </w:rPr>
        <w:t>Znet</w:t>
      </w:r>
      <w:proofErr w:type="spellEnd"/>
      <w:ins w:id="63" w:author="Jheanelle Soyibo" w:date="2015-05-05T12:48:00Z">
        <w:r>
          <w:rPr>
            <w:b/>
            <w:sz w:val="24"/>
            <w:szCs w:val="24"/>
          </w:rPr>
          <w:t xml:space="preserve"> </w:t>
        </w:r>
      </w:ins>
      <w:r w:rsidR="000E213B" w:rsidRPr="00E277EF">
        <w:rPr>
          <w:b/>
          <w:sz w:val="24"/>
          <w:szCs w:val="24"/>
        </w:rPr>
        <w:t>CRM</w:t>
      </w:r>
      <w:r w:rsidR="000E213B">
        <w:rPr>
          <w:sz w:val="24"/>
          <w:szCs w:val="24"/>
        </w:rPr>
        <w:t xml:space="preserve"> is easily </w:t>
      </w:r>
      <w:r w:rsidR="000E213B" w:rsidRPr="00A20F17">
        <w:rPr>
          <w:sz w:val="24"/>
          <w:szCs w:val="24"/>
          <w:u w:val="single"/>
          <w:rPrChange w:id="64" w:author="Jheanelle Soyibo" w:date="2015-05-05T12:45:00Z">
            <w:rPr>
              <w:sz w:val="24"/>
              <w:szCs w:val="24"/>
            </w:rPr>
          </w:rPrChange>
        </w:rPr>
        <w:t>access</w:t>
      </w:r>
      <w:ins w:id="65" w:author="Jheanelle Soyibo" w:date="2015-05-05T12:45:00Z">
        <w:r w:rsidR="00A20F17" w:rsidRPr="00A20F17">
          <w:rPr>
            <w:sz w:val="24"/>
            <w:szCs w:val="24"/>
            <w:u w:val="single"/>
            <w:rPrChange w:id="66" w:author="Jheanelle Soyibo" w:date="2015-05-05T12:45:00Z">
              <w:rPr>
                <w:sz w:val="24"/>
                <w:szCs w:val="24"/>
              </w:rPr>
            </w:rPrChange>
          </w:rPr>
          <w:t>ed</w:t>
        </w:r>
      </w:ins>
      <w:del w:id="67" w:author="Jheanelle Soyibo" w:date="2015-05-05T12:45:00Z">
        <w:r w:rsidR="000E213B" w:rsidDel="00A20F17">
          <w:rPr>
            <w:sz w:val="24"/>
            <w:szCs w:val="24"/>
          </w:rPr>
          <w:delText>ible</w:delText>
        </w:r>
      </w:del>
      <w:r w:rsidR="000E213B">
        <w:rPr>
          <w:sz w:val="24"/>
          <w:szCs w:val="24"/>
        </w:rPr>
        <w:t xml:space="preserve"> from </w:t>
      </w:r>
      <w:del w:id="68" w:author="Jheanelle Soyibo" w:date="2015-05-05T12:43:00Z">
        <w:r w:rsidR="000E213B" w:rsidRPr="00A20F17" w:rsidDel="00A20F17">
          <w:rPr>
            <w:sz w:val="24"/>
            <w:szCs w:val="24"/>
            <w:u w:val="single"/>
            <w:rPrChange w:id="69" w:author="Jheanelle Soyibo" w:date="2015-05-05T12:43:00Z">
              <w:rPr>
                <w:sz w:val="24"/>
                <w:szCs w:val="24"/>
              </w:rPr>
            </w:rPrChange>
          </w:rPr>
          <w:delText>“All,”</w:delText>
        </w:r>
      </w:del>
      <w:ins w:id="70" w:author="Jheanelle Soyibo" w:date="2015-05-05T12:43:00Z">
        <w:r w:rsidR="00A20F17" w:rsidRPr="00A20F17">
          <w:rPr>
            <w:sz w:val="24"/>
            <w:szCs w:val="24"/>
            <w:u w:val="single"/>
            <w:rPrChange w:id="71" w:author="Jheanelle Soyibo" w:date="2015-05-05T12:43:00Z">
              <w:rPr>
                <w:sz w:val="24"/>
                <w:szCs w:val="24"/>
              </w:rPr>
            </w:rPrChange>
          </w:rPr>
          <w:t>most</w:t>
        </w:r>
      </w:ins>
      <w:r w:rsidR="000E213B" w:rsidRPr="00A20F17">
        <w:rPr>
          <w:sz w:val="24"/>
          <w:szCs w:val="24"/>
          <w:u w:val="single"/>
          <w:rPrChange w:id="72" w:author="Jheanelle Soyibo" w:date="2015-05-05T12:43:00Z">
            <w:rPr>
              <w:sz w:val="24"/>
              <w:szCs w:val="24"/>
            </w:rPr>
          </w:rPrChange>
        </w:rPr>
        <w:t xml:space="preserve"> </w:t>
      </w:r>
      <w:r w:rsidR="000E213B">
        <w:rPr>
          <w:sz w:val="24"/>
          <w:szCs w:val="24"/>
        </w:rPr>
        <w:t>m</w:t>
      </w:r>
      <w:r w:rsidR="00F23525">
        <w:rPr>
          <w:sz w:val="24"/>
          <w:szCs w:val="24"/>
        </w:rPr>
        <w:t xml:space="preserve">obile devices from iPhones, </w:t>
      </w:r>
      <w:del w:id="73" w:author="Jheanelle Soyibo" w:date="2015-05-05T12:46:00Z">
        <w:r w:rsidR="00F23525" w:rsidDel="00A20F17">
          <w:rPr>
            <w:sz w:val="24"/>
            <w:szCs w:val="24"/>
          </w:rPr>
          <w:delText>to</w:delText>
        </w:r>
      </w:del>
      <w:r w:rsidR="00F23525">
        <w:rPr>
          <w:sz w:val="24"/>
          <w:szCs w:val="24"/>
        </w:rPr>
        <w:t xml:space="preserve"> </w:t>
      </w:r>
      <w:proofErr w:type="spellStart"/>
      <w:r w:rsidR="00F23525">
        <w:rPr>
          <w:sz w:val="24"/>
          <w:szCs w:val="24"/>
        </w:rPr>
        <w:t>Andriod</w:t>
      </w:r>
      <w:proofErr w:type="spellEnd"/>
      <w:r w:rsidR="000E213B">
        <w:rPr>
          <w:sz w:val="24"/>
          <w:szCs w:val="24"/>
        </w:rPr>
        <w:t xml:space="preserve"> and desktops to tablets, </w:t>
      </w:r>
      <w:del w:id="74" w:author="Jheanelle Soyibo" w:date="2015-05-05T12:47:00Z">
        <w:r w:rsidR="000E213B" w:rsidRPr="00A20F17" w:rsidDel="00A20F17">
          <w:rPr>
            <w:sz w:val="24"/>
            <w:szCs w:val="24"/>
            <w:u w:val="single"/>
            <w:rPrChange w:id="75" w:author="Jheanelle Soyibo" w:date="2015-05-05T12:47:00Z">
              <w:rPr>
                <w:sz w:val="24"/>
                <w:szCs w:val="24"/>
              </w:rPr>
            </w:rPrChange>
          </w:rPr>
          <w:delText xml:space="preserve">access </w:delText>
        </w:r>
      </w:del>
      <w:ins w:id="76" w:author="Jheanelle Soyibo" w:date="2015-05-05T12:47:00Z">
        <w:r w:rsidR="00A20F17" w:rsidRPr="00A20F17">
          <w:rPr>
            <w:sz w:val="24"/>
            <w:szCs w:val="24"/>
            <w:u w:val="single"/>
            <w:rPrChange w:id="77" w:author="Jheanelle Soyibo" w:date="2015-05-05T12:47:00Z">
              <w:rPr>
                <w:sz w:val="24"/>
                <w:szCs w:val="24"/>
              </w:rPr>
            </w:rPrChange>
          </w:rPr>
          <w:t>reach</w:t>
        </w:r>
        <w:r w:rsidR="00A20F17">
          <w:rPr>
            <w:sz w:val="24"/>
            <w:szCs w:val="24"/>
          </w:rPr>
          <w:t xml:space="preserve"> </w:t>
        </w:r>
      </w:ins>
      <w:r w:rsidR="000E213B">
        <w:rPr>
          <w:sz w:val="24"/>
          <w:szCs w:val="24"/>
        </w:rPr>
        <w:t>your data from any and all mobile devices.</w:t>
      </w:r>
      <w:r w:rsidR="00F23525">
        <w:rPr>
          <w:sz w:val="24"/>
          <w:szCs w:val="24"/>
        </w:rPr>
        <w:t xml:space="preserve"> </w:t>
      </w:r>
      <w:r w:rsidR="00884E0A">
        <w:rPr>
          <w:sz w:val="24"/>
          <w:szCs w:val="24"/>
        </w:rPr>
        <w:t>Since you need the ability to access your data from anywhere, you can rest assured</w:t>
      </w:r>
      <w:del w:id="78" w:author="Jheanelle Soyibo" w:date="2015-05-05T12:50:00Z">
        <w:r w:rsidR="00884E0A" w:rsidDel="007B6862">
          <w:rPr>
            <w:sz w:val="24"/>
            <w:szCs w:val="24"/>
          </w:rPr>
          <w:delText xml:space="preserve"> that</w:delText>
        </w:r>
      </w:del>
      <w:r w:rsidR="00884E0A">
        <w:rPr>
          <w:sz w:val="24"/>
          <w:szCs w:val="24"/>
        </w:rPr>
        <w:t xml:space="preserve"> </w:t>
      </w:r>
      <w:r w:rsidR="00884E0A" w:rsidRPr="007B6862">
        <w:rPr>
          <w:sz w:val="24"/>
          <w:szCs w:val="24"/>
          <w:u w:val="single"/>
        </w:rPr>
        <w:t>you</w:t>
      </w:r>
      <w:del w:id="79" w:author="Jheanelle Soyibo" w:date="2015-05-05T12:55:00Z">
        <w:r w:rsidR="00884E0A" w:rsidRPr="007B6862" w:rsidDel="007B6862">
          <w:rPr>
            <w:sz w:val="24"/>
            <w:szCs w:val="24"/>
            <w:u w:val="single"/>
          </w:rPr>
          <w:delText>’ve</w:delText>
        </w:r>
      </w:del>
      <w:r>
        <w:rPr>
          <w:sz w:val="24"/>
          <w:szCs w:val="24"/>
          <w:u w:val="single"/>
        </w:rPr>
        <w:t xml:space="preserve"> acquire</w:t>
      </w:r>
      <w:r w:rsidR="00884E0A" w:rsidRPr="007B6862">
        <w:rPr>
          <w:sz w:val="24"/>
          <w:szCs w:val="24"/>
          <w:u w:val="single"/>
        </w:rPr>
        <w:t xml:space="preserve"> what</w:t>
      </w:r>
      <w:ins w:id="80" w:author="Jheanelle Soyibo" w:date="2015-05-05T12:56:00Z">
        <w:r w:rsidRPr="007B6862">
          <w:rPr>
            <w:sz w:val="24"/>
            <w:szCs w:val="24"/>
            <w:u w:val="single"/>
          </w:rPr>
          <w:t>’s necessary</w:t>
        </w:r>
      </w:ins>
      <w:del w:id="81" w:author="Jheanelle Soyibo" w:date="2015-05-05T12:56:00Z">
        <w:r w:rsidR="00884E0A" w:rsidDel="007B6862">
          <w:rPr>
            <w:sz w:val="24"/>
            <w:szCs w:val="24"/>
          </w:rPr>
          <w:delText xml:space="preserve"> you</w:delText>
        </w:r>
      </w:del>
      <w:r w:rsidR="00884E0A">
        <w:rPr>
          <w:sz w:val="24"/>
          <w:szCs w:val="24"/>
        </w:rPr>
        <w:t xml:space="preserve"> </w:t>
      </w:r>
      <w:del w:id="82" w:author="Jheanelle Soyibo" w:date="2015-05-05T12:56:00Z">
        <w:r w:rsidR="00884E0A" w:rsidDel="007B6862">
          <w:rPr>
            <w:sz w:val="24"/>
            <w:szCs w:val="24"/>
          </w:rPr>
          <w:delText xml:space="preserve">need </w:delText>
        </w:r>
      </w:del>
      <w:r w:rsidR="00884E0A">
        <w:rPr>
          <w:sz w:val="24"/>
          <w:szCs w:val="24"/>
        </w:rPr>
        <w:t xml:space="preserve">with </w:t>
      </w:r>
      <w:del w:id="83" w:author="Jheanelle Soyibo" w:date="2015-05-05T12:48:00Z">
        <w:r w:rsidR="00884E0A" w:rsidDel="007B6862">
          <w:rPr>
            <w:sz w:val="24"/>
            <w:szCs w:val="24"/>
          </w:rPr>
          <w:delText>this system</w:delText>
        </w:r>
      </w:del>
      <w:proofErr w:type="spellStart"/>
      <w:ins w:id="84" w:author="Jheanelle Soyibo" w:date="2015-05-05T12:55:00Z">
        <w:r>
          <w:rPr>
            <w:sz w:val="24"/>
            <w:szCs w:val="24"/>
          </w:rPr>
          <w:t>e</w:t>
        </w:r>
      </w:ins>
      <w:ins w:id="85" w:author="Jheanelle Soyibo" w:date="2015-05-05T12:48:00Z">
        <w:r>
          <w:rPr>
            <w:sz w:val="24"/>
            <w:szCs w:val="24"/>
          </w:rPr>
          <w:t>Znet</w:t>
        </w:r>
        <w:proofErr w:type="spellEnd"/>
        <w:r>
          <w:rPr>
            <w:sz w:val="24"/>
            <w:szCs w:val="24"/>
          </w:rPr>
          <w:t xml:space="preserve"> CRM</w:t>
        </w:r>
      </w:ins>
      <w:r w:rsidR="00884E0A">
        <w:rPr>
          <w:sz w:val="24"/>
          <w:szCs w:val="24"/>
        </w:rPr>
        <w:t xml:space="preserve">. Based on the business </w:t>
      </w:r>
      <w:proofErr w:type="spellStart"/>
      <w:r w:rsidR="002E62FD">
        <w:rPr>
          <w:sz w:val="24"/>
          <w:szCs w:val="24"/>
        </w:rPr>
        <w:t>requirements,</w:t>
      </w:r>
      <w:r w:rsidR="00884E0A">
        <w:rPr>
          <w:sz w:val="24"/>
          <w:szCs w:val="24"/>
        </w:rPr>
        <w:t>necessary</w:t>
      </w:r>
      <w:proofErr w:type="spellEnd"/>
      <w:r w:rsidR="00884E0A">
        <w:rPr>
          <w:sz w:val="24"/>
          <w:szCs w:val="24"/>
        </w:rPr>
        <w:t xml:space="preserve"> for success in these modern times, </w:t>
      </w:r>
      <w:proofErr w:type="spellStart"/>
      <w:ins w:id="86" w:author="Jheanelle Soyibo" w:date="2015-05-05T12:48:00Z">
        <w:r>
          <w:rPr>
            <w:sz w:val="24"/>
            <w:szCs w:val="24"/>
          </w:rPr>
          <w:t>e</w:t>
        </w:r>
      </w:ins>
      <w:del w:id="87" w:author="Jheanelle Soyibo" w:date="2015-05-05T12:48:00Z">
        <w:r w:rsidR="00884E0A" w:rsidDel="007B6862">
          <w:rPr>
            <w:sz w:val="24"/>
            <w:szCs w:val="24"/>
          </w:rPr>
          <w:delText>E</w:delText>
        </w:r>
      </w:del>
      <w:r w:rsidR="00884E0A">
        <w:rPr>
          <w:sz w:val="24"/>
          <w:szCs w:val="24"/>
        </w:rPr>
        <w:t>ZnetCRM</w:t>
      </w:r>
      <w:proofErr w:type="spellEnd"/>
      <w:r w:rsidR="00884E0A">
        <w:rPr>
          <w:sz w:val="24"/>
          <w:szCs w:val="24"/>
        </w:rPr>
        <w:t xml:space="preserve"> is</w:t>
      </w:r>
      <w:r w:rsidR="00884E0A" w:rsidRPr="002E62FD">
        <w:rPr>
          <w:sz w:val="24"/>
          <w:szCs w:val="24"/>
          <w:u w:val="single"/>
        </w:rPr>
        <w:t xml:space="preserve"> </w:t>
      </w:r>
      <w:r w:rsidR="002E62FD" w:rsidRPr="002E62FD">
        <w:rPr>
          <w:sz w:val="24"/>
          <w:szCs w:val="24"/>
          <w:u w:val="single"/>
        </w:rPr>
        <w:t>prepared</w:t>
      </w:r>
      <w:r w:rsidR="00884E0A">
        <w:rPr>
          <w:sz w:val="24"/>
          <w:szCs w:val="24"/>
        </w:rPr>
        <w:t xml:space="preserve"> to make your life as simple as possible while giving you all of the tools to identify the </w:t>
      </w:r>
      <w:r w:rsidR="002E62FD" w:rsidRPr="002E62FD">
        <w:rPr>
          <w:sz w:val="24"/>
          <w:szCs w:val="24"/>
          <w:u w:val="single"/>
        </w:rPr>
        <w:t>maximum</w:t>
      </w:r>
      <w:r w:rsidR="00884E0A">
        <w:rPr>
          <w:sz w:val="24"/>
          <w:szCs w:val="24"/>
        </w:rPr>
        <w:t xml:space="preserve"> data. </w:t>
      </w:r>
    </w:p>
    <w:p w14:paraId="3515D51C" w14:textId="20981119" w:rsidR="00884E0A" w:rsidRDefault="00CA2D3C" w:rsidP="00CA2D3C">
      <w:pPr>
        <w:rPr>
          <w:sz w:val="24"/>
          <w:szCs w:val="24"/>
        </w:rPr>
      </w:pPr>
      <w:r>
        <w:rPr>
          <w:sz w:val="24"/>
          <w:szCs w:val="24"/>
        </w:rPr>
        <w:t>Remote access</w:t>
      </w:r>
      <w:r w:rsidR="000E213B">
        <w:rPr>
          <w:sz w:val="24"/>
          <w:szCs w:val="24"/>
        </w:rPr>
        <w:t xml:space="preserve">: </w:t>
      </w:r>
      <w:proofErr w:type="spellStart"/>
      <w:r w:rsidR="002E62FD">
        <w:rPr>
          <w:b/>
          <w:sz w:val="24"/>
          <w:szCs w:val="24"/>
        </w:rPr>
        <w:t>e</w:t>
      </w:r>
      <w:r w:rsidR="00870836" w:rsidRPr="00E277EF">
        <w:rPr>
          <w:b/>
          <w:sz w:val="24"/>
          <w:szCs w:val="24"/>
        </w:rPr>
        <w:t>Znet</w:t>
      </w:r>
      <w:proofErr w:type="spellEnd"/>
      <w:r w:rsidR="002E62FD">
        <w:rPr>
          <w:b/>
          <w:sz w:val="24"/>
          <w:szCs w:val="24"/>
        </w:rPr>
        <w:t xml:space="preserve"> </w:t>
      </w:r>
      <w:r w:rsidR="00870836" w:rsidRPr="00E277EF">
        <w:rPr>
          <w:b/>
          <w:sz w:val="24"/>
          <w:szCs w:val="24"/>
        </w:rPr>
        <w:t>CRM</w:t>
      </w:r>
      <w:r w:rsidR="00870836">
        <w:rPr>
          <w:sz w:val="24"/>
          <w:szCs w:val="24"/>
        </w:rPr>
        <w:t xml:space="preserve"> allows data to be input and retrieved from any location</w:t>
      </w:r>
      <w:r w:rsidR="002E62FD">
        <w:rPr>
          <w:sz w:val="24"/>
          <w:szCs w:val="24"/>
        </w:rPr>
        <w:t>,</w:t>
      </w:r>
      <w:r w:rsidR="00870836">
        <w:rPr>
          <w:sz w:val="24"/>
          <w:szCs w:val="24"/>
        </w:rPr>
        <w:t xml:space="preserve"> your sales people may find themselves </w:t>
      </w:r>
      <w:r w:rsidR="002E62FD" w:rsidRPr="002E62FD">
        <w:rPr>
          <w:sz w:val="24"/>
          <w:szCs w:val="24"/>
          <w:u w:val="single"/>
        </w:rPr>
        <w:t>interacting with the system, whether the</w:t>
      </w:r>
      <w:ins w:id="88" w:author="Jheanelle Soyibo" w:date="2015-05-05T13:00:00Z">
        <w:r w:rsidR="002E62FD">
          <w:rPr>
            <w:sz w:val="24"/>
            <w:szCs w:val="24"/>
            <w:u w:val="single"/>
          </w:rPr>
          <w:t xml:space="preserve">y </w:t>
        </w:r>
      </w:ins>
      <w:del w:id="89" w:author="Jheanelle Soyibo" w:date="2015-05-05T13:00:00Z">
        <w:r w:rsidR="002E62FD" w:rsidRPr="002E62FD" w:rsidDel="002E62FD">
          <w:rPr>
            <w:sz w:val="24"/>
            <w:szCs w:val="24"/>
            <w:u w:val="single"/>
          </w:rPr>
          <w:delText xml:space="preserve">y </w:delText>
        </w:r>
      </w:del>
      <w:r w:rsidR="002E62FD" w:rsidRPr="002E62FD">
        <w:rPr>
          <w:sz w:val="24"/>
          <w:szCs w:val="24"/>
          <w:u w:val="single"/>
        </w:rPr>
        <w:t xml:space="preserve">are on </w:t>
      </w:r>
      <w:r w:rsidR="00870836" w:rsidRPr="002E62FD">
        <w:rPr>
          <w:sz w:val="24"/>
          <w:szCs w:val="24"/>
          <w:u w:val="single"/>
        </w:rPr>
        <w:t>a</w:t>
      </w:r>
      <w:r w:rsidR="00870836">
        <w:rPr>
          <w:sz w:val="24"/>
          <w:szCs w:val="24"/>
        </w:rPr>
        <w:t xml:space="preserve"> sales call or tradeshow</w:t>
      </w:r>
      <w:ins w:id="90" w:author="Jheanelle Soyibo" w:date="2015-05-05T13:00:00Z">
        <w:r w:rsidR="002E62FD">
          <w:rPr>
            <w:sz w:val="24"/>
            <w:szCs w:val="24"/>
          </w:rPr>
          <w:t>.</w:t>
        </w:r>
      </w:ins>
      <w:del w:id="91" w:author="Jheanelle Soyibo" w:date="2015-05-05T13:00:00Z">
        <w:r w:rsidR="00870836" w:rsidDel="002E62FD">
          <w:rPr>
            <w:sz w:val="24"/>
            <w:szCs w:val="24"/>
          </w:rPr>
          <w:delText>,</w:delText>
        </w:r>
      </w:del>
      <w:r w:rsidR="00870836">
        <w:rPr>
          <w:sz w:val="24"/>
          <w:szCs w:val="24"/>
        </w:rPr>
        <w:t xml:space="preserve"> </w:t>
      </w:r>
      <w:proofErr w:type="spellStart"/>
      <w:proofErr w:type="gramStart"/>
      <w:ins w:id="92" w:author="Jheanelle Soyibo" w:date="2015-05-05T13:00:00Z">
        <w:r w:rsidR="002E62FD">
          <w:rPr>
            <w:b/>
            <w:sz w:val="24"/>
            <w:szCs w:val="24"/>
          </w:rPr>
          <w:t>e</w:t>
        </w:r>
      </w:ins>
      <w:proofErr w:type="gramEnd"/>
      <w:del w:id="93" w:author="Jheanelle Soyibo" w:date="2015-05-05T13:00:00Z">
        <w:r w:rsidR="00870836" w:rsidRPr="00E277EF" w:rsidDel="002E62FD">
          <w:rPr>
            <w:b/>
            <w:sz w:val="24"/>
            <w:szCs w:val="24"/>
          </w:rPr>
          <w:delText>E</w:delText>
        </w:r>
      </w:del>
      <w:r w:rsidR="00870836" w:rsidRPr="00E277EF">
        <w:rPr>
          <w:b/>
          <w:sz w:val="24"/>
          <w:szCs w:val="24"/>
        </w:rPr>
        <w:t>Znet</w:t>
      </w:r>
      <w:proofErr w:type="spellEnd"/>
      <w:ins w:id="94" w:author="Jheanelle Soyibo" w:date="2015-05-05T13:00:00Z">
        <w:r w:rsidR="002E62FD">
          <w:rPr>
            <w:b/>
            <w:sz w:val="24"/>
            <w:szCs w:val="24"/>
          </w:rPr>
          <w:t xml:space="preserve"> </w:t>
        </w:r>
      </w:ins>
      <w:r w:rsidR="00870836" w:rsidRPr="00E277EF">
        <w:rPr>
          <w:b/>
          <w:sz w:val="24"/>
          <w:szCs w:val="24"/>
        </w:rPr>
        <w:t>CRM</w:t>
      </w:r>
      <w:r w:rsidR="00870836">
        <w:rPr>
          <w:sz w:val="24"/>
          <w:szCs w:val="24"/>
        </w:rPr>
        <w:t xml:space="preserve"> offers remote access from any location imaginable.</w:t>
      </w:r>
      <w:r w:rsidR="00F23525">
        <w:rPr>
          <w:sz w:val="24"/>
          <w:szCs w:val="24"/>
        </w:rPr>
        <w:t xml:space="preserve"> </w:t>
      </w:r>
      <w:ins w:id="95" w:author="Jheanelle Soyibo" w:date="2015-05-05T13:01:00Z">
        <w:r w:rsidR="002E62FD">
          <w:rPr>
            <w:sz w:val="24"/>
            <w:szCs w:val="24"/>
          </w:rPr>
          <w:t>The CRM is accompanied with</w:t>
        </w:r>
      </w:ins>
      <w:ins w:id="96" w:author="Jheanelle Soyibo" w:date="2015-05-05T13:00:00Z">
        <w:r w:rsidR="002E62FD">
          <w:rPr>
            <w:sz w:val="24"/>
            <w:szCs w:val="24"/>
          </w:rPr>
          <w:t xml:space="preserve"> s</w:t>
        </w:r>
      </w:ins>
      <w:del w:id="97" w:author="Jheanelle Soyibo" w:date="2015-05-05T13:00:00Z">
        <w:r w:rsidDel="002E62FD">
          <w:rPr>
            <w:sz w:val="24"/>
            <w:szCs w:val="24"/>
          </w:rPr>
          <w:delText>S</w:delText>
        </w:r>
      </w:del>
      <w:r>
        <w:rPr>
          <w:sz w:val="24"/>
          <w:szCs w:val="24"/>
        </w:rPr>
        <w:t xml:space="preserve">trong </w:t>
      </w:r>
      <w:ins w:id="98" w:author="Jheanelle Soyibo" w:date="2015-05-05T13:00:00Z">
        <w:r w:rsidR="002E62FD">
          <w:rPr>
            <w:sz w:val="24"/>
            <w:szCs w:val="24"/>
          </w:rPr>
          <w:t>m</w:t>
        </w:r>
      </w:ins>
      <w:del w:id="99" w:author="Jheanelle Soyibo" w:date="2015-05-05T13:00:00Z">
        <w:r w:rsidDel="002E62FD">
          <w:rPr>
            <w:sz w:val="24"/>
            <w:szCs w:val="24"/>
          </w:rPr>
          <w:delText>M</w:delText>
        </w:r>
      </w:del>
      <w:r>
        <w:rPr>
          <w:sz w:val="24"/>
          <w:szCs w:val="24"/>
        </w:rPr>
        <w:t xml:space="preserve">ultichannel </w:t>
      </w:r>
      <w:ins w:id="100" w:author="Jheanelle Soyibo" w:date="2015-05-05T13:01:00Z">
        <w:r w:rsidR="002E62FD">
          <w:rPr>
            <w:sz w:val="24"/>
            <w:szCs w:val="24"/>
          </w:rPr>
          <w:t>s</w:t>
        </w:r>
      </w:ins>
      <w:del w:id="101" w:author="Jheanelle Soyibo" w:date="2015-05-05T13:01:00Z">
        <w:r w:rsidDel="002E62FD">
          <w:rPr>
            <w:sz w:val="24"/>
            <w:szCs w:val="24"/>
          </w:rPr>
          <w:delText>S</w:delText>
        </w:r>
      </w:del>
      <w:r>
        <w:rPr>
          <w:sz w:val="24"/>
          <w:szCs w:val="24"/>
        </w:rPr>
        <w:t>upport</w:t>
      </w:r>
      <w:r w:rsidR="00FF1E51">
        <w:rPr>
          <w:sz w:val="24"/>
          <w:szCs w:val="24"/>
        </w:rPr>
        <w:t xml:space="preserve">: </w:t>
      </w:r>
      <w:del w:id="102" w:author="Jheanelle Soyibo" w:date="2015-05-05T13:01:00Z">
        <w:r w:rsidR="00FF1E51" w:rsidDel="002E62FD">
          <w:rPr>
            <w:sz w:val="24"/>
            <w:szCs w:val="24"/>
          </w:rPr>
          <w:delText>Along with</w:delText>
        </w:r>
      </w:del>
      <w:r w:rsidR="00FF1E51">
        <w:rPr>
          <w:sz w:val="24"/>
          <w:szCs w:val="24"/>
        </w:rPr>
        <w:t xml:space="preserve"> our </w:t>
      </w:r>
      <w:ins w:id="103" w:author="Jheanelle Soyibo" w:date="2015-05-05T13:00:00Z">
        <w:r w:rsidR="002E62FD">
          <w:rPr>
            <w:sz w:val="24"/>
            <w:szCs w:val="24"/>
          </w:rPr>
          <w:t>top not</w:t>
        </w:r>
      </w:ins>
      <w:ins w:id="104" w:author="Jheanelle Soyibo" w:date="2015-05-05T13:01:00Z">
        <w:r w:rsidR="002E62FD">
          <w:rPr>
            <w:sz w:val="24"/>
            <w:szCs w:val="24"/>
          </w:rPr>
          <w:t xml:space="preserve">ch </w:t>
        </w:r>
      </w:ins>
      <w:del w:id="105" w:author="Jheanelle Soyibo" w:date="2015-05-05T13:00:00Z">
        <w:r w:rsidR="00FF1E51" w:rsidDel="002E62FD">
          <w:rPr>
            <w:sz w:val="24"/>
            <w:szCs w:val="24"/>
          </w:rPr>
          <w:delText xml:space="preserve">award winning </w:delText>
        </w:r>
      </w:del>
      <w:r w:rsidR="00FF1E51">
        <w:rPr>
          <w:sz w:val="24"/>
          <w:szCs w:val="24"/>
        </w:rPr>
        <w:t xml:space="preserve">CRM </w:t>
      </w:r>
      <w:del w:id="106" w:author="Jheanelle Soyibo" w:date="2015-05-05T13:02:00Z">
        <w:r w:rsidR="00FF1E51" w:rsidDel="002E62FD">
          <w:rPr>
            <w:sz w:val="24"/>
            <w:szCs w:val="24"/>
          </w:rPr>
          <w:delText>service</w:delText>
        </w:r>
      </w:del>
      <w:ins w:id="107" w:author="Jheanelle Soyibo" w:date="2015-05-05T13:02:00Z">
        <w:r w:rsidR="002E62FD">
          <w:rPr>
            <w:sz w:val="24"/>
            <w:szCs w:val="24"/>
          </w:rPr>
          <w:t>service</w:t>
        </w:r>
      </w:ins>
      <w:del w:id="108" w:author="Jheanelle Soyibo" w:date="2015-05-05T13:01:00Z">
        <w:r w:rsidR="00FF1E51" w:rsidDel="002E62FD">
          <w:rPr>
            <w:sz w:val="24"/>
            <w:szCs w:val="24"/>
          </w:rPr>
          <w:delText xml:space="preserve">, </w:delText>
        </w:r>
        <w:r w:rsidR="00FF1E51" w:rsidRPr="00E277EF" w:rsidDel="002E62FD">
          <w:rPr>
            <w:b/>
            <w:sz w:val="24"/>
            <w:szCs w:val="24"/>
          </w:rPr>
          <w:delText>EZnetCRM</w:delText>
        </w:r>
        <w:r w:rsidR="00FF1E51" w:rsidDel="002E62FD">
          <w:rPr>
            <w:sz w:val="24"/>
            <w:szCs w:val="24"/>
          </w:rPr>
          <w:delText xml:space="preserve"> also provides excellent</w:delText>
        </w:r>
      </w:del>
      <w:ins w:id="109" w:author="Jheanelle Soyibo" w:date="2015-05-05T13:02:00Z">
        <w:r w:rsidR="002E62FD">
          <w:rPr>
            <w:sz w:val="24"/>
            <w:szCs w:val="24"/>
          </w:rPr>
          <w:t xml:space="preserve">. </w:t>
        </w:r>
      </w:ins>
      <w:del w:id="110" w:author="Jheanelle Soyibo" w:date="2015-05-05T13:01:00Z">
        <w:r w:rsidR="00FF1E51" w:rsidDel="002E62FD">
          <w:rPr>
            <w:sz w:val="24"/>
            <w:szCs w:val="24"/>
          </w:rPr>
          <w:delText xml:space="preserve"> 24/7 multichannel support. </w:delText>
        </w:r>
      </w:del>
      <w:r w:rsidR="00FF1E51">
        <w:rPr>
          <w:sz w:val="24"/>
          <w:szCs w:val="24"/>
        </w:rPr>
        <w:t xml:space="preserve">Contact our superb customer support from your </w:t>
      </w:r>
      <w:del w:id="111" w:author="Jheanelle Soyibo" w:date="2015-05-05T13:02:00Z">
        <w:r w:rsidR="00FF1E51" w:rsidDel="002E62FD">
          <w:rPr>
            <w:sz w:val="24"/>
            <w:szCs w:val="24"/>
          </w:rPr>
          <w:delText>I</w:delText>
        </w:r>
      </w:del>
      <w:ins w:id="112" w:author="Jheanelle Soyibo" w:date="2015-05-05T13:02:00Z">
        <w:r w:rsidR="002E62FD">
          <w:rPr>
            <w:sz w:val="24"/>
            <w:szCs w:val="24"/>
          </w:rPr>
          <w:t>iP</w:t>
        </w:r>
      </w:ins>
      <w:del w:id="113" w:author="Jheanelle Soyibo" w:date="2015-05-05T13:02:00Z">
        <w:r w:rsidR="00FF1E51" w:rsidDel="002E62FD">
          <w:rPr>
            <w:sz w:val="24"/>
            <w:szCs w:val="24"/>
          </w:rPr>
          <w:delText>-p</w:delText>
        </w:r>
      </w:del>
      <w:r w:rsidR="00FF1E51">
        <w:rPr>
          <w:sz w:val="24"/>
          <w:szCs w:val="24"/>
        </w:rPr>
        <w:t xml:space="preserve">hone, </w:t>
      </w:r>
      <w:ins w:id="114" w:author="Jheanelle Soyibo" w:date="2015-05-05T13:02:00Z">
        <w:r w:rsidR="002E62FD">
          <w:rPr>
            <w:sz w:val="24"/>
            <w:szCs w:val="24"/>
          </w:rPr>
          <w:t>i</w:t>
        </w:r>
      </w:ins>
      <w:del w:id="115" w:author="Jheanelle Soyibo" w:date="2015-05-05T13:02:00Z">
        <w:r w:rsidR="00FF1E51" w:rsidDel="002E62FD">
          <w:rPr>
            <w:sz w:val="24"/>
            <w:szCs w:val="24"/>
          </w:rPr>
          <w:delText>I-</w:delText>
        </w:r>
      </w:del>
      <w:ins w:id="116" w:author="Jheanelle Soyibo" w:date="2015-05-05T13:02:00Z">
        <w:r w:rsidR="002E62FD">
          <w:rPr>
            <w:sz w:val="24"/>
            <w:szCs w:val="24"/>
          </w:rPr>
          <w:t>P</w:t>
        </w:r>
      </w:ins>
      <w:del w:id="117" w:author="Jheanelle Soyibo" w:date="2015-05-05T13:02:00Z">
        <w:r w:rsidR="00FF1E51" w:rsidDel="002E62FD">
          <w:rPr>
            <w:sz w:val="24"/>
            <w:szCs w:val="24"/>
          </w:rPr>
          <w:delText>p</w:delText>
        </w:r>
      </w:del>
      <w:r w:rsidR="00FF1E51">
        <w:rPr>
          <w:sz w:val="24"/>
          <w:szCs w:val="24"/>
        </w:rPr>
        <w:t xml:space="preserve">ad, desktop, laptop, </w:t>
      </w:r>
      <w:bookmarkStart w:id="118" w:name="_GoBack"/>
      <w:bookmarkEnd w:id="118"/>
      <w:commentRangeStart w:id="119"/>
      <w:del w:id="120" w:author="Laura Pennington" w:date="2015-05-15T10:54:00Z">
        <w:r w:rsidR="00FF1E51" w:rsidDel="002902BF">
          <w:rPr>
            <w:sz w:val="24"/>
            <w:szCs w:val="24"/>
          </w:rPr>
          <w:delText>286, 386</w:delText>
        </w:r>
        <w:commentRangeEnd w:id="119"/>
        <w:r w:rsidR="00262800" w:rsidDel="002902BF">
          <w:rPr>
            <w:rStyle w:val="CommentReference"/>
          </w:rPr>
          <w:commentReference w:id="119"/>
        </w:r>
        <w:r w:rsidR="00FF1E51" w:rsidDel="002902BF">
          <w:rPr>
            <w:sz w:val="24"/>
            <w:szCs w:val="24"/>
          </w:rPr>
          <w:delText xml:space="preserve">, </w:delText>
        </w:r>
      </w:del>
      <w:del w:id="121" w:author="Jheanelle Soyibo" w:date="2015-05-05T13:18:00Z">
        <w:r w:rsidR="00FF1E51" w:rsidDel="00262800">
          <w:rPr>
            <w:sz w:val="24"/>
            <w:szCs w:val="24"/>
          </w:rPr>
          <w:delText xml:space="preserve">or </w:delText>
        </w:r>
        <w:r w:rsidR="00FF1E51" w:rsidRPr="00262800" w:rsidDel="00262800">
          <w:rPr>
            <w:sz w:val="24"/>
            <w:szCs w:val="24"/>
            <w:u w:val="single"/>
            <w:rPrChange w:id="122" w:author="Jheanelle Soyibo" w:date="2015-05-05T13:18:00Z">
              <w:rPr>
                <w:sz w:val="24"/>
                <w:szCs w:val="24"/>
              </w:rPr>
            </w:rPrChange>
          </w:rPr>
          <w:delText xml:space="preserve">whatever </w:delText>
        </w:r>
        <w:r w:rsidR="00FF1E51" w:rsidDel="00262800">
          <w:rPr>
            <w:sz w:val="24"/>
            <w:szCs w:val="24"/>
          </w:rPr>
          <w:delText xml:space="preserve">you may have at any time of the </w:delText>
        </w:r>
      </w:del>
      <w:r w:rsidR="00FF1E51">
        <w:rPr>
          <w:sz w:val="24"/>
          <w:szCs w:val="24"/>
        </w:rPr>
        <w:t>day or night.</w:t>
      </w:r>
      <w:r w:rsidR="00F23525">
        <w:rPr>
          <w:sz w:val="24"/>
          <w:szCs w:val="24"/>
        </w:rPr>
        <w:t xml:space="preserve"> </w:t>
      </w:r>
      <w:r>
        <w:rPr>
          <w:sz w:val="24"/>
          <w:szCs w:val="24"/>
        </w:rPr>
        <w:t>Integrated Analytics</w:t>
      </w:r>
      <w:r w:rsidR="00FF1E51">
        <w:rPr>
          <w:sz w:val="24"/>
          <w:szCs w:val="24"/>
        </w:rPr>
        <w:t xml:space="preserve">: </w:t>
      </w:r>
      <w:proofErr w:type="spellStart"/>
      <w:ins w:id="123" w:author="Jheanelle Soyibo" w:date="2015-05-05T13:19:00Z">
        <w:r w:rsidR="00262800">
          <w:rPr>
            <w:b/>
            <w:sz w:val="24"/>
            <w:szCs w:val="24"/>
          </w:rPr>
          <w:t>e</w:t>
        </w:r>
      </w:ins>
      <w:del w:id="124" w:author="Jheanelle Soyibo" w:date="2015-05-05T13:19:00Z">
        <w:r w:rsidR="00FF1E51" w:rsidRPr="00E277EF" w:rsidDel="00262800">
          <w:rPr>
            <w:b/>
            <w:sz w:val="24"/>
            <w:szCs w:val="24"/>
          </w:rPr>
          <w:delText>E</w:delText>
        </w:r>
      </w:del>
      <w:r w:rsidR="00FF1E51" w:rsidRPr="00E277EF">
        <w:rPr>
          <w:b/>
          <w:sz w:val="24"/>
          <w:szCs w:val="24"/>
        </w:rPr>
        <w:t>Znet</w:t>
      </w:r>
      <w:proofErr w:type="spellEnd"/>
      <w:ins w:id="125" w:author="Jheanelle Soyibo" w:date="2015-05-05T13:19:00Z">
        <w:r w:rsidR="00262800">
          <w:rPr>
            <w:b/>
            <w:sz w:val="24"/>
            <w:szCs w:val="24"/>
          </w:rPr>
          <w:t xml:space="preserve"> </w:t>
        </w:r>
      </w:ins>
      <w:r w:rsidR="00FF1E51" w:rsidRPr="00E277EF">
        <w:rPr>
          <w:b/>
          <w:sz w:val="24"/>
          <w:szCs w:val="24"/>
        </w:rPr>
        <w:t>CRM</w:t>
      </w:r>
      <w:r w:rsidR="00FF1E51">
        <w:rPr>
          <w:sz w:val="24"/>
          <w:szCs w:val="24"/>
        </w:rPr>
        <w:t xml:space="preserve"> </w:t>
      </w:r>
      <w:del w:id="126" w:author="Jheanelle Soyibo" w:date="2015-05-05T13:19:00Z">
        <w:r w:rsidR="00FF1E51" w:rsidDel="00262800">
          <w:rPr>
            <w:sz w:val="24"/>
            <w:szCs w:val="24"/>
          </w:rPr>
          <w:delText xml:space="preserve">allows </w:delText>
        </w:r>
      </w:del>
      <w:ins w:id="127" w:author="Jheanelle Soyibo" w:date="2015-05-05T13:19:00Z">
        <w:r w:rsidR="00262800">
          <w:rPr>
            <w:sz w:val="24"/>
            <w:szCs w:val="24"/>
          </w:rPr>
          <w:t xml:space="preserve">permits </w:t>
        </w:r>
      </w:ins>
      <w:r w:rsidR="005D7996">
        <w:rPr>
          <w:sz w:val="24"/>
          <w:szCs w:val="24"/>
        </w:rPr>
        <w:t xml:space="preserve">your salesforce to collect and efficiently analyze </w:t>
      </w:r>
      <w:del w:id="128" w:author="Jheanelle Soyibo" w:date="2015-05-05T13:19:00Z">
        <w:r w:rsidR="005D7996" w:rsidDel="00262800">
          <w:rPr>
            <w:sz w:val="24"/>
            <w:szCs w:val="24"/>
          </w:rPr>
          <w:delText xml:space="preserve">collected </w:delText>
        </w:r>
      </w:del>
      <w:r w:rsidR="005D7996">
        <w:rPr>
          <w:sz w:val="24"/>
          <w:szCs w:val="24"/>
        </w:rPr>
        <w:t xml:space="preserve">data and forward </w:t>
      </w:r>
      <w:del w:id="129" w:author="Jheanelle Soyibo" w:date="2015-05-05T13:19:00Z">
        <w:r w:rsidR="005D7996" w:rsidDel="00262800">
          <w:rPr>
            <w:sz w:val="24"/>
            <w:szCs w:val="24"/>
          </w:rPr>
          <w:delText xml:space="preserve">that </w:delText>
        </w:r>
      </w:del>
      <w:r w:rsidR="005D7996">
        <w:rPr>
          <w:sz w:val="24"/>
          <w:szCs w:val="24"/>
        </w:rPr>
        <w:t xml:space="preserve">information to your marketing team for campaign development and targeting strategies. </w:t>
      </w:r>
      <w:r w:rsidR="00F23525">
        <w:rPr>
          <w:sz w:val="24"/>
          <w:szCs w:val="24"/>
        </w:rPr>
        <w:t xml:space="preserve"> </w:t>
      </w:r>
      <w:r>
        <w:rPr>
          <w:sz w:val="24"/>
          <w:szCs w:val="24"/>
        </w:rPr>
        <w:t>Campaign Management</w:t>
      </w:r>
      <w:r w:rsidR="005D7996">
        <w:rPr>
          <w:sz w:val="24"/>
          <w:szCs w:val="24"/>
        </w:rPr>
        <w:t xml:space="preserve">: </w:t>
      </w:r>
      <w:proofErr w:type="spellStart"/>
      <w:ins w:id="130" w:author="Jheanelle Soyibo" w:date="2015-05-05T13:19:00Z">
        <w:r w:rsidR="00262800">
          <w:rPr>
            <w:b/>
            <w:sz w:val="24"/>
            <w:szCs w:val="24"/>
          </w:rPr>
          <w:t>e</w:t>
        </w:r>
      </w:ins>
      <w:del w:id="131" w:author="Jheanelle Soyibo" w:date="2015-05-05T13:19:00Z">
        <w:r w:rsidR="0059111B" w:rsidRPr="00E277EF" w:rsidDel="00262800">
          <w:rPr>
            <w:b/>
            <w:sz w:val="24"/>
            <w:szCs w:val="24"/>
          </w:rPr>
          <w:delText>E</w:delText>
        </w:r>
      </w:del>
      <w:r w:rsidR="0059111B" w:rsidRPr="00E277EF">
        <w:rPr>
          <w:b/>
          <w:sz w:val="24"/>
          <w:szCs w:val="24"/>
        </w:rPr>
        <w:t>Znet</w:t>
      </w:r>
      <w:proofErr w:type="spellEnd"/>
      <w:ins w:id="132" w:author="Jheanelle Soyibo" w:date="2015-05-05T13:19:00Z">
        <w:r w:rsidR="00262800">
          <w:rPr>
            <w:b/>
            <w:sz w:val="24"/>
            <w:szCs w:val="24"/>
          </w:rPr>
          <w:t xml:space="preserve"> </w:t>
        </w:r>
      </w:ins>
      <w:r w:rsidR="0059111B" w:rsidRPr="00E277EF">
        <w:rPr>
          <w:b/>
          <w:sz w:val="24"/>
          <w:szCs w:val="24"/>
        </w:rPr>
        <w:t>CRM</w:t>
      </w:r>
      <w:r w:rsidR="0059111B">
        <w:rPr>
          <w:sz w:val="24"/>
          <w:szCs w:val="24"/>
        </w:rPr>
        <w:t xml:space="preserve"> allows your sales and marketing team to eff</w:t>
      </w:r>
      <w:r w:rsidR="00EC11DD">
        <w:rPr>
          <w:sz w:val="24"/>
          <w:szCs w:val="24"/>
        </w:rPr>
        <w:t>ortlessly creat</w:t>
      </w:r>
      <w:ins w:id="133" w:author="Jheanelle Soyibo" w:date="2015-05-05T14:30:00Z">
        <w:r w:rsidR="00D1193B">
          <w:rPr>
            <w:sz w:val="24"/>
            <w:szCs w:val="24"/>
          </w:rPr>
          <w:t>e</w:t>
        </w:r>
      </w:ins>
      <w:del w:id="134" w:author="Jheanelle Soyibo" w:date="2015-05-05T14:30:00Z">
        <w:r w:rsidR="00EC11DD" w:rsidDel="00D1193B">
          <w:rPr>
            <w:sz w:val="24"/>
            <w:szCs w:val="24"/>
          </w:rPr>
          <w:delText>e, build</w:delText>
        </w:r>
      </w:del>
      <w:r w:rsidR="00EC11DD">
        <w:rPr>
          <w:sz w:val="24"/>
          <w:szCs w:val="24"/>
        </w:rPr>
        <w:t xml:space="preserve"> and launch a marketing campaign and track each stage of the operations performance.</w:t>
      </w:r>
      <w:r w:rsidR="00F235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List </w:t>
      </w:r>
      <w:r>
        <w:rPr>
          <w:sz w:val="24"/>
          <w:szCs w:val="24"/>
        </w:rPr>
        <w:lastRenderedPageBreak/>
        <w:t>Management and master data management</w:t>
      </w:r>
      <w:ins w:id="135" w:author="Jheanelle Soyibo" w:date="2015-05-05T14:35:00Z">
        <w:r w:rsidR="00D1193B">
          <w:rPr>
            <w:sz w:val="24"/>
            <w:szCs w:val="24"/>
          </w:rPr>
          <w:t xml:space="preserve"> </w:t>
        </w:r>
        <w:r w:rsidR="00E05A1E">
          <w:rPr>
            <w:sz w:val="24"/>
            <w:szCs w:val="24"/>
          </w:rPr>
          <w:t>Customer Relationship</w:t>
        </w:r>
      </w:ins>
      <w:ins w:id="136" w:author="Jheanelle Soyibo" w:date="2015-05-05T14:42:00Z">
        <w:r w:rsidR="00E05A1E">
          <w:rPr>
            <w:sz w:val="24"/>
            <w:szCs w:val="24"/>
          </w:rPr>
          <w:t xml:space="preserve">: </w:t>
        </w:r>
      </w:ins>
      <w:ins w:id="137" w:author="Jheanelle Soyibo" w:date="2015-05-05T14:35:00Z">
        <w:r w:rsidR="00D1193B">
          <w:rPr>
            <w:sz w:val="24"/>
            <w:szCs w:val="24"/>
          </w:rPr>
          <w:t>build</w:t>
        </w:r>
      </w:ins>
      <w:del w:id="138" w:author="Jheanelle Soyibo" w:date="2015-05-05T14:35:00Z">
        <w:r w:rsidR="00EC11DD" w:rsidDel="00D1193B">
          <w:rPr>
            <w:sz w:val="24"/>
            <w:szCs w:val="24"/>
          </w:rPr>
          <w:delText xml:space="preserve">: </w:delText>
        </w:r>
        <w:r w:rsidR="00C535FB" w:rsidDel="00D1193B">
          <w:rPr>
            <w:sz w:val="24"/>
            <w:szCs w:val="24"/>
          </w:rPr>
          <w:delText xml:space="preserve"> </w:delText>
        </w:r>
      </w:del>
      <w:del w:id="139" w:author="Jheanelle Soyibo" w:date="2015-05-05T14:34:00Z">
        <w:r w:rsidR="00C535FB" w:rsidDel="00D1193B">
          <w:rPr>
            <w:sz w:val="24"/>
            <w:szCs w:val="24"/>
          </w:rPr>
          <w:delText>C</w:delText>
        </w:r>
      </w:del>
      <w:del w:id="140" w:author="Jheanelle Soyibo" w:date="2015-05-05T14:35:00Z">
        <w:r w:rsidR="00C535FB" w:rsidDel="00D1193B">
          <w:rPr>
            <w:sz w:val="24"/>
            <w:szCs w:val="24"/>
          </w:rPr>
          <w:delText>reate</w:delText>
        </w:r>
      </w:del>
      <w:r w:rsidR="00C535FB">
        <w:rPr>
          <w:sz w:val="24"/>
          <w:szCs w:val="24"/>
        </w:rPr>
        <w:t xml:space="preserve"> and manage multiple client lists.</w:t>
      </w:r>
    </w:p>
    <w:p w14:paraId="219D72A2" w14:textId="77777777" w:rsidR="00CA2D3C" w:rsidRDefault="00CA2D3C" w:rsidP="00CA2D3C">
      <w:pPr>
        <w:rPr>
          <w:sz w:val="24"/>
          <w:szCs w:val="24"/>
        </w:rPr>
      </w:pPr>
      <w:r>
        <w:rPr>
          <w:sz w:val="24"/>
          <w:szCs w:val="24"/>
        </w:rPr>
        <w:t>Flexibility and Customization</w:t>
      </w:r>
      <w:r w:rsidR="00EC11DD">
        <w:rPr>
          <w:sz w:val="24"/>
          <w:szCs w:val="24"/>
        </w:rPr>
        <w:t xml:space="preserve">: </w:t>
      </w:r>
      <w:proofErr w:type="spellStart"/>
      <w:ins w:id="141" w:author="Jheanelle Soyibo" w:date="2015-05-05T13:19:00Z">
        <w:r w:rsidR="00262800">
          <w:rPr>
            <w:b/>
            <w:sz w:val="24"/>
            <w:szCs w:val="24"/>
          </w:rPr>
          <w:t>e</w:t>
        </w:r>
      </w:ins>
      <w:del w:id="142" w:author="Jheanelle Soyibo" w:date="2015-05-05T13:19:00Z">
        <w:r w:rsidR="000F617F" w:rsidRPr="00E277EF" w:rsidDel="00262800">
          <w:rPr>
            <w:b/>
            <w:sz w:val="24"/>
            <w:szCs w:val="24"/>
          </w:rPr>
          <w:delText>E</w:delText>
        </w:r>
      </w:del>
      <w:r w:rsidR="000F617F" w:rsidRPr="00E277EF">
        <w:rPr>
          <w:b/>
          <w:sz w:val="24"/>
          <w:szCs w:val="24"/>
        </w:rPr>
        <w:t>Znet</w:t>
      </w:r>
      <w:proofErr w:type="spellEnd"/>
      <w:ins w:id="143" w:author="Jheanelle Soyibo" w:date="2015-05-05T13:19:00Z">
        <w:r w:rsidR="00262800">
          <w:rPr>
            <w:b/>
            <w:sz w:val="24"/>
            <w:szCs w:val="24"/>
          </w:rPr>
          <w:t xml:space="preserve"> </w:t>
        </w:r>
      </w:ins>
      <w:r w:rsidR="000F617F" w:rsidRPr="00E277EF">
        <w:rPr>
          <w:b/>
          <w:sz w:val="24"/>
          <w:szCs w:val="24"/>
        </w:rPr>
        <w:t>CRM</w:t>
      </w:r>
      <w:r w:rsidR="000F617F">
        <w:rPr>
          <w:sz w:val="24"/>
          <w:szCs w:val="24"/>
        </w:rPr>
        <w:t xml:space="preserve"> allows your sales and marketing staff to configure the CRM to meet </w:t>
      </w:r>
      <w:del w:id="144" w:author="Jheanelle Soyibo" w:date="2015-05-05T14:43:00Z">
        <w:r w:rsidR="000F617F" w:rsidDel="00E05A1E">
          <w:rPr>
            <w:sz w:val="24"/>
            <w:szCs w:val="24"/>
          </w:rPr>
          <w:delText xml:space="preserve">either </w:delText>
        </w:r>
      </w:del>
      <w:r w:rsidR="000F617F">
        <w:rPr>
          <w:sz w:val="24"/>
          <w:szCs w:val="24"/>
        </w:rPr>
        <w:t>your specific company-wide sales needs or a campaign specific requirement.</w:t>
      </w:r>
      <w:r w:rsidR="00884E0A">
        <w:rPr>
          <w:sz w:val="24"/>
          <w:szCs w:val="24"/>
        </w:rPr>
        <w:t xml:space="preserve"> Recognizing that each company has unique needs, you can customize your CRM based on </w:t>
      </w:r>
      <w:del w:id="145" w:author="Jheanelle Soyibo" w:date="2015-05-05T14:43:00Z">
        <w:r w:rsidR="00884E0A" w:rsidDel="00E05A1E">
          <w:rPr>
            <w:sz w:val="24"/>
            <w:szCs w:val="24"/>
          </w:rPr>
          <w:delText xml:space="preserve">what </w:delText>
        </w:r>
      </w:del>
      <w:ins w:id="146" w:author="Jheanelle Soyibo" w:date="2015-05-05T14:43:00Z">
        <w:r w:rsidR="00E05A1E">
          <w:rPr>
            <w:sz w:val="24"/>
            <w:szCs w:val="24"/>
          </w:rPr>
          <w:t xml:space="preserve">the </w:t>
        </w:r>
      </w:ins>
      <w:del w:id="147" w:author="Jheanelle Soyibo" w:date="2015-05-05T14:43:00Z">
        <w:r w:rsidR="00884E0A" w:rsidDel="00E05A1E">
          <w:rPr>
            <w:sz w:val="24"/>
            <w:szCs w:val="24"/>
          </w:rPr>
          <w:delText xml:space="preserve">is </w:delText>
        </w:r>
      </w:del>
      <w:r w:rsidR="00884E0A">
        <w:rPr>
          <w:sz w:val="24"/>
          <w:szCs w:val="24"/>
        </w:rPr>
        <w:t>essential</w:t>
      </w:r>
      <w:ins w:id="148" w:author="Jheanelle Soyibo" w:date="2015-05-05T14:43:00Z">
        <w:r w:rsidR="00E05A1E">
          <w:rPr>
            <w:sz w:val="24"/>
            <w:szCs w:val="24"/>
          </w:rPr>
          <w:t>s</w:t>
        </w:r>
      </w:ins>
      <w:r w:rsidR="00884E0A">
        <w:rPr>
          <w:sz w:val="24"/>
          <w:szCs w:val="24"/>
        </w:rPr>
        <w:t xml:space="preserve"> for your success. </w:t>
      </w:r>
    </w:p>
    <w:p w14:paraId="30437410" w14:textId="77777777" w:rsidR="00884E0A" w:rsidRDefault="00884E0A" w:rsidP="00CA2D3C">
      <w:pPr>
        <w:rPr>
          <w:sz w:val="24"/>
          <w:szCs w:val="24"/>
        </w:rPr>
      </w:pPr>
    </w:p>
    <w:p w14:paraId="26C86108" w14:textId="77777777" w:rsidR="00884E0A" w:rsidRDefault="00884E0A" w:rsidP="00CA2D3C">
      <w:pPr>
        <w:rPr>
          <w:sz w:val="24"/>
          <w:szCs w:val="24"/>
        </w:rPr>
      </w:pPr>
      <w:r>
        <w:rPr>
          <w:sz w:val="24"/>
          <w:szCs w:val="24"/>
        </w:rPr>
        <w:t>Contact Information:</w:t>
      </w:r>
    </w:p>
    <w:p w14:paraId="703F33DD" w14:textId="77777777" w:rsidR="00E15C91" w:rsidRDefault="00E15C91" w:rsidP="00CA2D3C">
      <w:pPr>
        <w:rPr>
          <w:sz w:val="24"/>
          <w:szCs w:val="24"/>
        </w:rPr>
      </w:pPr>
      <w:r>
        <w:rPr>
          <w:sz w:val="24"/>
          <w:szCs w:val="24"/>
        </w:rPr>
        <w:t>Jheanelle Soyibo</w:t>
      </w:r>
    </w:p>
    <w:p w14:paraId="43B59BD2" w14:textId="77777777" w:rsidR="00E15C91" w:rsidRDefault="00E15C91" w:rsidP="00CA2D3C">
      <w:pPr>
        <w:rPr>
          <w:sz w:val="24"/>
          <w:szCs w:val="24"/>
        </w:rPr>
      </w:pPr>
      <w:r>
        <w:rPr>
          <w:sz w:val="24"/>
          <w:szCs w:val="24"/>
        </w:rPr>
        <w:t xml:space="preserve">407 544 3201 </w:t>
      </w:r>
      <w:proofErr w:type="spellStart"/>
      <w:r>
        <w:rPr>
          <w:sz w:val="24"/>
          <w:szCs w:val="24"/>
        </w:rPr>
        <w:t>ext</w:t>
      </w:r>
      <w:proofErr w:type="spellEnd"/>
      <w:r>
        <w:rPr>
          <w:sz w:val="24"/>
          <w:szCs w:val="24"/>
        </w:rPr>
        <w:t xml:space="preserve"> 3021</w:t>
      </w:r>
    </w:p>
    <w:p w14:paraId="2927AEEB" w14:textId="77777777" w:rsidR="00E15C91" w:rsidRDefault="00E15C91" w:rsidP="00CA2D3C">
      <w:pPr>
        <w:rPr>
          <w:sz w:val="24"/>
          <w:szCs w:val="24"/>
        </w:rPr>
      </w:pPr>
      <w:r>
        <w:rPr>
          <w:sz w:val="24"/>
          <w:szCs w:val="24"/>
        </w:rPr>
        <w:t>Jheanell@virtualstack.com</w:t>
      </w:r>
    </w:p>
    <w:p w14:paraId="726E28DD" w14:textId="77777777" w:rsidR="00CA2D3C" w:rsidRPr="00CA2D3C" w:rsidRDefault="00CA2D3C" w:rsidP="00CA2D3C">
      <w:pPr>
        <w:rPr>
          <w:sz w:val="24"/>
          <w:szCs w:val="24"/>
        </w:rPr>
      </w:pPr>
    </w:p>
    <w:sectPr w:rsidR="00CA2D3C" w:rsidRPr="00CA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7" w:author="Jheanelle Soyibo" w:date="2015-05-05T12:40:00Z" w:initials="JS">
    <w:p w14:paraId="6E94DD3B" w14:textId="77777777" w:rsidR="00A20F17" w:rsidRDefault="00A20F17">
      <w:pPr>
        <w:pStyle w:val="CommentText"/>
      </w:pPr>
      <w:r>
        <w:rPr>
          <w:rStyle w:val="CommentReference"/>
        </w:rPr>
        <w:annotationRef/>
      </w:r>
      <w:r>
        <w:t>Not sure what you mean. Please reconsider word choice.</w:t>
      </w:r>
    </w:p>
  </w:comment>
  <w:comment w:id="119" w:author="Jheanelle Soyibo" w:date="2015-05-05T13:18:00Z" w:initials="JS">
    <w:p w14:paraId="5FF80117" w14:textId="77777777" w:rsidR="00262800" w:rsidRDefault="00262800">
      <w:pPr>
        <w:pStyle w:val="CommentText"/>
      </w:pPr>
      <w:r>
        <w:rPr>
          <w:rStyle w:val="CommentReference"/>
        </w:rPr>
        <w:annotationRef/>
      </w:r>
      <w:r>
        <w:t>Not sure what these numbers represent.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94DD3B" w15:done="0"/>
  <w15:commentEx w15:paraId="5FF801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C6795"/>
    <w:multiLevelType w:val="hybridMultilevel"/>
    <w:tmpl w:val="FC9443D6"/>
    <w:lvl w:ilvl="0" w:tplc="6624F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heanelle Soyibo">
    <w15:presenceInfo w15:providerId="AD" w15:userId="S-1-5-21-1647239395-589037592-3293035258-3682"/>
  </w15:person>
  <w15:person w15:author="Laura Pennington">
    <w15:presenceInfo w15:providerId="Windows Live" w15:userId="980ed9e52afc6a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07"/>
    <w:rsid w:val="000863FC"/>
    <w:rsid w:val="000E213B"/>
    <w:rsid w:val="000F617F"/>
    <w:rsid w:val="00262800"/>
    <w:rsid w:val="002902BF"/>
    <w:rsid w:val="002E62FD"/>
    <w:rsid w:val="00341C79"/>
    <w:rsid w:val="004144D2"/>
    <w:rsid w:val="004472F5"/>
    <w:rsid w:val="0059111B"/>
    <w:rsid w:val="005D7996"/>
    <w:rsid w:val="007B6862"/>
    <w:rsid w:val="007F6BD6"/>
    <w:rsid w:val="00814936"/>
    <w:rsid w:val="00870836"/>
    <w:rsid w:val="00884E0A"/>
    <w:rsid w:val="00927B71"/>
    <w:rsid w:val="00A20F17"/>
    <w:rsid w:val="00A35DED"/>
    <w:rsid w:val="00AD5194"/>
    <w:rsid w:val="00C535FB"/>
    <w:rsid w:val="00CA2D3C"/>
    <w:rsid w:val="00D1193B"/>
    <w:rsid w:val="00DE014A"/>
    <w:rsid w:val="00E05A1E"/>
    <w:rsid w:val="00E15C91"/>
    <w:rsid w:val="00E277EF"/>
    <w:rsid w:val="00EC11DD"/>
    <w:rsid w:val="00F23525"/>
    <w:rsid w:val="00F45407"/>
    <w:rsid w:val="00FF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2534"/>
  <w15:docId w15:val="{B31109A3-7C31-43C1-864A-A186EA05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DE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0F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0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0F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F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796A5-F15E-4238-8F1A-5284FF76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Murray</dc:creator>
  <cp:lastModifiedBy>Laura Pennington</cp:lastModifiedBy>
  <cp:revision>2</cp:revision>
  <dcterms:created xsi:type="dcterms:W3CDTF">2015-05-15T14:54:00Z</dcterms:created>
  <dcterms:modified xsi:type="dcterms:W3CDTF">2015-05-15T14:54:00Z</dcterms:modified>
</cp:coreProperties>
</file>